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color w:val="0071bb"/>
          <w:sz w:val="40"/>
          <w:szCs w:val="40"/>
        </w:rPr>
      </w:pPr>
      <w:r w:rsidDel="00000000" w:rsidR="00000000" w:rsidRPr="00000000">
        <w:rPr>
          <w:rFonts w:ascii="Source Sans Pro" w:cs="Source Sans Pro" w:eastAsia="Source Sans Pro" w:hAnsi="Source Sans Pro"/>
          <w:color w:val="3f3f3f"/>
          <w:sz w:val="24"/>
          <w:szCs w:val="24"/>
        </w:rPr>
        <w:drawing>
          <wp:inline distB="19050" distT="19050" distL="19050" distR="19050">
            <wp:extent cx="4144848" cy="132751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44848" cy="132751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120" w:lineRule="auto"/>
        <w:jc w:val="left"/>
        <w:rPr>
          <w:rFonts w:ascii="Merriweather" w:cs="Merriweather" w:eastAsia="Merriweather" w:hAnsi="Merriweather"/>
          <w:b w:val="1"/>
          <w:color w:val="0071bb"/>
          <w:sz w:val="40"/>
          <w:szCs w:val="40"/>
        </w:rPr>
      </w:pPr>
      <w:bookmarkStart w:colFirst="0" w:colLast="0" w:name="_xdurtag72ld7" w:id="0"/>
      <w:bookmarkEnd w:id="0"/>
      <w:r w:rsidDel="00000000" w:rsidR="00000000" w:rsidRPr="00000000">
        <w:rPr>
          <w:rFonts w:ascii="Merriweather" w:cs="Merriweather" w:eastAsia="Merriweather" w:hAnsi="Merriweather"/>
          <w:b w:val="1"/>
          <w:color w:val="0071bb"/>
          <w:sz w:val="64"/>
          <w:szCs w:val="64"/>
          <w:rtl w:val="0"/>
        </w:rPr>
        <w:t xml:space="preserve">PRIME Data Hub</w:t>
      </w:r>
      <w:r w:rsidDel="00000000" w:rsidR="00000000" w:rsidRPr="00000000">
        <w:rPr>
          <w:rtl w:val="0"/>
        </w:rPr>
      </w:r>
    </w:p>
    <w:p w:rsidR="00000000" w:rsidDel="00000000" w:rsidP="00000000" w:rsidRDefault="00000000" w:rsidRPr="00000000" w14:paraId="00000003">
      <w:pPr>
        <w:pStyle w:val="Title"/>
        <w:spacing w:after="120" w:lineRule="auto"/>
        <w:jc w:val="left"/>
        <w:rPr>
          <w:rFonts w:ascii="Merriweather" w:cs="Merriweather" w:eastAsia="Merriweather" w:hAnsi="Merriweather"/>
          <w:b w:val="1"/>
          <w:color w:val="0071bb"/>
          <w:sz w:val="64"/>
          <w:szCs w:val="64"/>
        </w:rPr>
      </w:pPr>
      <w:bookmarkStart w:colFirst="0" w:colLast="0" w:name="_g1vygdr3neha" w:id="1"/>
      <w:bookmarkEnd w:id="1"/>
      <w:r w:rsidDel="00000000" w:rsidR="00000000" w:rsidRPr="00000000">
        <w:rPr>
          <w:rFonts w:ascii="Merriweather" w:cs="Merriweather" w:eastAsia="Merriweather" w:hAnsi="Merriweather"/>
          <w:b w:val="1"/>
          <w:color w:val="0071bb"/>
          <w:sz w:val="40"/>
          <w:szCs w:val="40"/>
          <w:rtl w:val="0"/>
        </w:rPr>
        <w:t xml:space="preserve">Receiver Integration Guide</w:t>
      </w:r>
      <w:r w:rsidDel="00000000" w:rsidR="00000000" w:rsidRPr="00000000">
        <w:rPr>
          <w:rtl w:val="0"/>
        </w:rPr>
      </w:r>
    </w:p>
    <w:p w:rsidR="00000000" w:rsidDel="00000000" w:rsidP="00000000" w:rsidRDefault="00000000" w:rsidRPr="00000000" w14:paraId="00000004">
      <w:pPr>
        <w:pStyle w:val="Title"/>
        <w:spacing w:after="120" w:lineRule="auto"/>
        <w:jc w:val="left"/>
        <w:rPr>
          <w:rFonts w:ascii="Merriweather" w:cs="Merriweather" w:eastAsia="Merriweather" w:hAnsi="Merriweather"/>
          <w:b w:val="1"/>
          <w:color w:val="0071bb"/>
          <w:sz w:val="40"/>
          <w:szCs w:val="40"/>
        </w:rPr>
      </w:pPr>
      <w:bookmarkStart w:colFirst="0" w:colLast="0" w:name="_3ck5mbiq8gj6" w:id="2"/>
      <w:bookmarkEnd w:id="2"/>
      <w:r w:rsidDel="00000000" w:rsidR="00000000" w:rsidRPr="00000000">
        <w:rPr>
          <w:rFonts w:ascii="Source Sans Pro" w:cs="Source Sans Pro" w:eastAsia="Source Sans Pro" w:hAnsi="Source Sans Pro"/>
          <w:i w:val="1"/>
          <w:color w:val="3f3f3f"/>
          <w:sz w:val="24"/>
          <w:szCs w:val="24"/>
          <w:rtl w:val="0"/>
        </w:rPr>
        <w:t xml:space="preserve">Version 1.0 - 12.29.20</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Source Sans Pro" w:cs="Source Sans Pro" w:eastAsia="Source Sans Pro" w:hAnsi="Source Sans Pro"/>
              <w:b w:val="1"/>
              <w:i w:val="0"/>
              <w:smallCaps w:val="0"/>
              <w:strike w:val="0"/>
              <w:color w:val="0071bb"/>
              <w:sz w:val="24"/>
              <w:szCs w:val="24"/>
              <w:u w:val="none"/>
              <w:shd w:fill="auto" w:val="clear"/>
              <w:vertAlign w:val="baseline"/>
            </w:rPr>
          </w:pPr>
          <w:r w:rsidDel="00000000" w:rsidR="00000000" w:rsidRPr="00000000">
            <w:fldChar w:fldCharType="begin"/>
            <w:instrText xml:space="preserve"> TOC \h \u \z </w:instrText>
            <w:fldChar w:fldCharType="separate"/>
          </w:r>
          <w:hyperlink w:anchor="_1gd8z4loxw37">
            <w:r w:rsidDel="00000000" w:rsidR="00000000" w:rsidRPr="00000000">
              <w:rPr>
                <w:rFonts w:ascii="Source Sans Pro" w:cs="Source Sans Pro" w:eastAsia="Source Sans Pro" w:hAnsi="Source Sans Pro"/>
                <w:b w:val="1"/>
                <w:i w:val="0"/>
                <w:smallCaps w:val="0"/>
                <w:strike w:val="0"/>
                <w:color w:val="0071bb"/>
                <w:sz w:val="24"/>
                <w:szCs w:val="24"/>
                <w:u w:val="none"/>
                <w:shd w:fill="auto" w:val="clear"/>
                <w:vertAlign w:val="baseline"/>
                <w:rtl w:val="0"/>
              </w:rPr>
              <w:t xml:space="preserve">Prime Data Hub Background</w:t>
            </w:r>
          </w:hyperlink>
          <w:r w:rsidDel="00000000" w:rsidR="00000000" w:rsidRPr="00000000">
            <w:rPr>
              <w:rFonts w:ascii="Source Sans Pro" w:cs="Source Sans Pro" w:eastAsia="Source Sans Pro" w:hAnsi="Source Sans Pro"/>
              <w:b w:val="1"/>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_1gd8z4loxw37 \h </w:instrText>
            <w:fldChar w:fldCharType="separate"/>
          </w:r>
          <w:r w:rsidDel="00000000" w:rsidR="00000000" w:rsidRPr="00000000">
            <w:rPr>
              <w:rFonts w:ascii="Source Sans Pro" w:cs="Source Sans Pro" w:eastAsia="Source Sans Pro" w:hAnsi="Source Sans Pro"/>
              <w:b w:val="1"/>
              <w:i w:val="0"/>
              <w:smallCaps w:val="0"/>
              <w:strike w:val="0"/>
              <w:color w:val="0071bb"/>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i w:val="0"/>
              <w:smallCaps w:val="0"/>
              <w:strike w:val="0"/>
              <w:color w:val="0071bb"/>
              <w:sz w:val="24"/>
              <w:szCs w:val="24"/>
              <w:u w:val="none"/>
              <w:shd w:fill="auto" w:val="clear"/>
              <w:vertAlign w:val="baseline"/>
            </w:rPr>
          </w:pPr>
          <w:hyperlink w:anchor="_h5ymadkkx9e8">
            <w:r w:rsidDel="00000000" w:rsidR="00000000" w:rsidRPr="00000000">
              <w:rPr>
                <w:i w:val="0"/>
                <w:smallCaps w:val="0"/>
                <w:strike w:val="0"/>
                <w:color w:val="0071bb"/>
                <w:sz w:val="24"/>
                <w:szCs w:val="24"/>
                <w:u w:val="none"/>
                <w:shd w:fill="auto" w:val="clear"/>
                <w:vertAlign w:val="baseline"/>
                <w:rtl w:val="0"/>
              </w:rPr>
              <w:t xml:space="preserve">Overview</w:t>
            </w:r>
          </w:hyperlink>
          <w:r w:rsidDel="00000000" w:rsidR="00000000" w:rsidRPr="00000000">
            <w:rPr>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_h5ymadkkx9e8 \h </w:instrText>
            <w:fldChar w:fldCharType="separate"/>
          </w:r>
          <w:r w:rsidDel="00000000" w:rsidR="00000000" w:rsidRPr="00000000">
            <w:rPr>
              <w:i w:val="0"/>
              <w:smallCaps w:val="0"/>
              <w:strike w:val="0"/>
              <w:color w:val="0071bb"/>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Source Sans Pro" w:cs="Source Sans Pro" w:eastAsia="Source Sans Pro" w:hAnsi="Source Sans Pro"/>
              <w:b w:val="1"/>
              <w:i w:val="0"/>
              <w:smallCaps w:val="0"/>
              <w:strike w:val="0"/>
              <w:color w:val="0071bb"/>
              <w:sz w:val="24"/>
              <w:szCs w:val="24"/>
              <w:u w:val="none"/>
              <w:shd w:fill="auto" w:val="clear"/>
              <w:vertAlign w:val="baseline"/>
            </w:rPr>
          </w:pPr>
          <w:hyperlink w:anchor="_elbz76iyljz6">
            <w:r w:rsidDel="00000000" w:rsidR="00000000" w:rsidRPr="00000000">
              <w:rPr>
                <w:i w:val="0"/>
                <w:smallCaps w:val="0"/>
                <w:strike w:val="0"/>
                <w:color w:val="0071bb"/>
                <w:sz w:val="24"/>
                <w:szCs w:val="24"/>
                <w:u w:val="none"/>
                <w:shd w:fill="auto" w:val="clear"/>
                <w:vertAlign w:val="baseline"/>
                <w:rtl w:val="0"/>
              </w:rPr>
              <w:t xml:space="preserve">Benefits</w:t>
            </w:r>
          </w:hyperlink>
          <w:r w:rsidDel="00000000" w:rsidR="00000000" w:rsidRPr="00000000">
            <w:rPr>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_elbz76iyljz6 \h </w:instrText>
            <w:fldChar w:fldCharType="separate"/>
          </w:r>
          <w:r w:rsidDel="00000000" w:rsidR="00000000" w:rsidRPr="00000000">
            <w:rPr>
              <w:rFonts w:ascii="Source Sans Pro" w:cs="Source Sans Pro" w:eastAsia="Source Sans Pro" w:hAnsi="Source Sans Pro"/>
              <w:b w:val="1"/>
              <w:i w:val="0"/>
              <w:smallCaps w:val="0"/>
              <w:strike w:val="0"/>
              <w:color w:val="0071bb"/>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color w:val="0071bb"/>
            </w:rPr>
          </w:pPr>
          <w:hyperlink w:anchor="_4zexsb2tpqym">
            <w:r w:rsidDel="00000000" w:rsidR="00000000" w:rsidRPr="00000000">
              <w:rPr>
                <w:b w:val="1"/>
                <w:color w:val="0071bb"/>
                <w:rtl w:val="0"/>
              </w:rPr>
              <w:t xml:space="preserve">Integration Overview</w:t>
            </w:r>
          </w:hyperlink>
          <w:r w:rsidDel="00000000" w:rsidR="00000000" w:rsidRPr="00000000">
            <w:rPr>
              <w:b w:val="1"/>
              <w:color w:val="0071bb"/>
              <w:rtl w:val="0"/>
            </w:rPr>
            <w:tab/>
          </w:r>
          <w:r w:rsidDel="00000000" w:rsidR="00000000" w:rsidRPr="00000000">
            <w:fldChar w:fldCharType="begin"/>
            <w:instrText xml:space="preserve"> PAGEREF _4zexsb2tpqym \h </w:instrText>
            <w:fldChar w:fldCharType="separate"/>
          </w:r>
          <w:r w:rsidDel="00000000" w:rsidR="00000000" w:rsidRPr="00000000">
            <w:rPr>
              <w:b w:val="1"/>
              <w:color w:val="0071bb"/>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Source Sans Pro" w:cs="Source Sans Pro" w:eastAsia="Source Sans Pro" w:hAnsi="Source Sans Pro"/>
              <w:b w:val="1"/>
              <w:i w:val="0"/>
              <w:smallCaps w:val="0"/>
              <w:strike w:val="0"/>
              <w:color w:val="0071bb"/>
              <w:sz w:val="24"/>
              <w:szCs w:val="24"/>
              <w:u w:val="none"/>
              <w:shd w:fill="auto" w:val="clear"/>
              <w:vertAlign w:val="baseline"/>
            </w:rPr>
          </w:pPr>
          <w:hyperlink w:anchor="_7sdo7fm3dxw6">
            <w:r w:rsidDel="00000000" w:rsidR="00000000" w:rsidRPr="00000000">
              <w:rPr>
                <w:rFonts w:ascii="Source Sans Pro" w:cs="Source Sans Pro" w:eastAsia="Source Sans Pro" w:hAnsi="Source Sans Pro"/>
                <w:b w:val="1"/>
                <w:i w:val="0"/>
                <w:smallCaps w:val="0"/>
                <w:strike w:val="0"/>
                <w:color w:val="0071bb"/>
                <w:sz w:val="24"/>
                <w:szCs w:val="24"/>
                <w:u w:val="none"/>
                <w:shd w:fill="auto" w:val="clear"/>
                <w:vertAlign w:val="baseline"/>
                <w:rtl w:val="0"/>
              </w:rPr>
              <w:t xml:space="preserve">Integration Next Steps and Checklist</w:t>
            </w:r>
          </w:hyperlink>
          <w:r w:rsidDel="00000000" w:rsidR="00000000" w:rsidRPr="00000000">
            <w:rPr>
              <w:rFonts w:ascii="Source Sans Pro" w:cs="Source Sans Pro" w:eastAsia="Source Sans Pro" w:hAnsi="Source Sans Pro"/>
              <w:b w:val="1"/>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_7sdo7fm3dxw6 \h </w:instrText>
            <w:fldChar w:fldCharType="separate"/>
          </w:r>
          <w:r w:rsidDel="00000000" w:rsidR="00000000" w:rsidRPr="00000000">
            <w:rPr>
              <w:rFonts w:ascii="Source Sans Pro" w:cs="Source Sans Pro" w:eastAsia="Source Sans Pro" w:hAnsi="Source Sans Pro"/>
              <w:b w:val="1"/>
              <w:i w:val="0"/>
              <w:smallCaps w:val="0"/>
              <w:strike w:val="0"/>
              <w:color w:val="0071bb"/>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Source Sans Pro" w:cs="Source Sans Pro" w:eastAsia="Source Sans Pro" w:hAnsi="Source Sans Pro"/>
              <w:b w:val="0"/>
              <w:i w:val="0"/>
              <w:smallCaps w:val="0"/>
              <w:strike w:val="0"/>
              <w:color w:val="0071bb"/>
              <w:sz w:val="24"/>
              <w:szCs w:val="24"/>
              <w:u w:val="none"/>
              <w:shd w:fill="auto" w:val="clear"/>
              <w:vertAlign w:val="baseline"/>
            </w:rPr>
          </w:pPr>
          <w:hyperlink w:anchor="_5pewtmm2qkyt">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Data Schema</w:t>
            </w:r>
          </w:hyperlink>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_5pewtmm2qkyt \h </w:instrText>
            <w:fldChar w:fldCharType="separate"/>
          </w:r>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Source Sans Pro" w:cs="Source Sans Pro" w:eastAsia="Source Sans Pro" w:hAnsi="Source Sans Pro"/>
              <w:b w:val="0"/>
              <w:i w:val="0"/>
              <w:smallCaps w:val="0"/>
              <w:strike w:val="0"/>
              <w:color w:val="0071bb"/>
              <w:sz w:val="24"/>
              <w:szCs w:val="24"/>
              <w:u w:val="none"/>
              <w:shd w:fill="auto" w:val="clear"/>
              <w:vertAlign w:val="baseline"/>
            </w:rPr>
          </w:pPr>
          <w:hyperlink w:anchor="_fe69n21mgl6r">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Transport</w:t>
            </w:r>
          </w:hyperlink>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_fe69n21mgl6r \h </w:instrText>
            <w:fldChar w:fldCharType="separate"/>
          </w:r>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Source Sans Pro" w:cs="Source Sans Pro" w:eastAsia="Source Sans Pro" w:hAnsi="Source Sans Pro"/>
              <w:b w:val="0"/>
              <w:i w:val="0"/>
              <w:smallCaps w:val="0"/>
              <w:strike w:val="0"/>
              <w:color w:val="0071bb"/>
              <w:sz w:val="24"/>
              <w:szCs w:val="24"/>
              <w:u w:val="none"/>
              <w:shd w:fill="auto" w:val="clear"/>
              <w:vertAlign w:val="baseline"/>
            </w:rPr>
          </w:pPr>
          <w:hyperlink w:anchor="_s2bewqmcyis0">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New Facility Set Up</w:t>
            </w:r>
          </w:hyperlink>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_s2bewqmcyis0 \h </w:instrText>
            <w:fldChar w:fldCharType="separate"/>
          </w:r>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Source Sans Pro" w:cs="Source Sans Pro" w:eastAsia="Source Sans Pro" w:hAnsi="Source Sans Pro"/>
              <w:b w:val="0"/>
              <w:i w:val="0"/>
              <w:smallCaps w:val="0"/>
              <w:strike w:val="0"/>
              <w:color w:val="0071bb"/>
              <w:sz w:val="24"/>
              <w:szCs w:val="24"/>
              <w:u w:val="none"/>
              <w:shd w:fill="auto" w:val="clear"/>
              <w:vertAlign w:val="baseline"/>
            </w:rPr>
          </w:pPr>
          <w:hyperlink w:anchor="_xu07ile526g7">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Local jurisdictions</w:t>
            </w:r>
          </w:hyperlink>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_xu07ile526g7 \h </w:instrText>
            <w:fldChar w:fldCharType="separate"/>
          </w:r>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Source Sans Pro" w:cs="Source Sans Pro" w:eastAsia="Source Sans Pro" w:hAnsi="Source Sans Pro"/>
              <w:b w:val="0"/>
              <w:i w:val="0"/>
              <w:smallCaps w:val="0"/>
              <w:strike w:val="0"/>
              <w:color w:val="0071bb"/>
              <w:sz w:val="24"/>
              <w:szCs w:val="24"/>
              <w:u w:val="none"/>
              <w:shd w:fill="auto" w:val="clear"/>
              <w:vertAlign w:val="baseline"/>
            </w:rPr>
          </w:pPr>
          <w:hyperlink w:anchor="_p8eclxclnsw6">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Data Use / Custody</w:t>
            </w:r>
          </w:hyperlink>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_p8eclxclnsw6 \h </w:instrText>
            <w:fldChar w:fldCharType="separate"/>
          </w:r>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Source Sans Pro" w:cs="Source Sans Pro" w:eastAsia="Source Sans Pro" w:hAnsi="Source Sans Pro"/>
              <w:b w:val="0"/>
              <w:i w:val="0"/>
              <w:smallCaps w:val="0"/>
              <w:strike w:val="0"/>
              <w:color w:val="0071bb"/>
              <w:sz w:val="24"/>
              <w:szCs w:val="24"/>
              <w:u w:val="none"/>
              <w:shd w:fill="auto" w:val="clear"/>
              <w:vertAlign w:val="baseline"/>
            </w:rPr>
          </w:pPr>
          <w:hyperlink w:anchor="_milxi0v0ido4">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Testing</w:t>
            </w:r>
          </w:hyperlink>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_milxi0v0ido4 \h </w:instrText>
            <w:fldChar w:fldCharType="separate"/>
          </w:r>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Source Sans Pro" w:cs="Source Sans Pro" w:eastAsia="Source Sans Pro" w:hAnsi="Source Sans Pro"/>
              <w:b w:val="1"/>
              <w:i w:val="0"/>
              <w:smallCaps w:val="0"/>
              <w:strike w:val="0"/>
              <w:color w:val="0071bb"/>
              <w:sz w:val="24"/>
              <w:szCs w:val="24"/>
              <w:u w:val="none"/>
              <w:shd w:fill="auto" w:val="clear"/>
              <w:vertAlign w:val="baseline"/>
            </w:rPr>
          </w:pPr>
          <w:hyperlink w:anchor="_vx9oc6kxhq9a">
            <w:r w:rsidDel="00000000" w:rsidR="00000000" w:rsidRPr="00000000">
              <w:rPr>
                <w:rFonts w:ascii="Source Sans Pro" w:cs="Source Sans Pro" w:eastAsia="Source Sans Pro" w:hAnsi="Source Sans Pro"/>
                <w:b w:val="1"/>
                <w:i w:val="0"/>
                <w:smallCaps w:val="0"/>
                <w:strike w:val="0"/>
                <w:color w:val="0071bb"/>
                <w:sz w:val="24"/>
                <w:szCs w:val="24"/>
                <w:u w:val="none"/>
                <w:shd w:fill="auto" w:val="clear"/>
                <w:vertAlign w:val="baseline"/>
                <w:rtl w:val="0"/>
              </w:rPr>
              <w:t xml:space="preserve">New Facility Registration Process</w:t>
            </w:r>
          </w:hyperlink>
          <w:r w:rsidDel="00000000" w:rsidR="00000000" w:rsidRPr="00000000">
            <w:rPr>
              <w:rFonts w:ascii="Source Sans Pro" w:cs="Source Sans Pro" w:eastAsia="Source Sans Pro" w:hAnsi="Source Sans Pro"/>
              <w:b w:val="1"/>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_vx9oc6kxhq9a \h </w:instrText>
            <w:fldChar w:fldCharType="separate"/>
          </w:r>
          <w:r w:rsidDel="00000000" w:rsidR="00000000" w:rsidRPr="00000000">
            <w:rPr>
              <w:rFonts w:ascii="Source Sans Pro" w:cs="Source Sans Pro" w:eastAsia="Source Sans Pro" w:hAnsi="Source Sans Pro"/>
              <w:b w:val="1"/>
              <w:i w:val="0"/>
              <w:smallCaps w:val="0"/>
              <w:strike w:val="0"/>
              <w:color w:val="0071bb"/>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Source Sans Pro" w:cs="Source Sans Pro" w:eastAsia="Source Sans Pro" w:hAnsi="Source Sans Pro"/>
              <w:b w:val="1"/>
              <w:i w:val="0"/>
              <w:smallCaps w:val="0"/>
              <w:strike w:val="0"/>
              <w:color w:val="0071bb"/>
              <w:sz w:val="24"/>
              <w:szCs w:val="24"/>
              <w:u w:val="none"/>
              <w:shd w:fill="auto" w:val="clear"/>
              <w:vertAlign w:val="baseline"/>
            </w:rPr>
          </w:pPr>
          <w:hyperlink w:anchor="_xby1yofy960h">
            <w:r w:rsidDel="00000000" w:rsidR="00000000" w:rsidRPr="00000000">
              <w:rPr>
                <w:rFonts w:ascii="Source Sans Pro" w:cs="Source Sans Pro" w:eastAsia="Source Sans Pro" w:hAnsi="Source Sans Pro"/>
                <w:b w:val="1"/>
                <w:i w:val="0"/>
                <w:smallCaps w:val="0"/>
                <w:strike w:val="0"/>
                <w:color w:val="0071bb"/>
                <w:sz w:val="24"/>
                <w:szCs w:val="24"/>
                <w:u w:val="none"/>
                <w:shd w:fill="auto" w:val="clear"/>
                <w:vertAlign w:val="baseline"/>
                <w:rtl w:val="0"/>
              </w:rPr>
              <w:t xml:space="preserve">Frequently Asked Questions</w:t>
            </w:r>
          </w:hyperlink>
          <w:r w:rsidDel="00000000" w:rsidR="00000000" w:rsidRPr="00000000">
            <w:rPr>
              <w:rFonts w:ascii="Source Sans Pro" w:cs="Source Sans Pro" w:eastAsia="Source Sans Pro" w:hAnsi="Source Sans Pro"/>
              <w:b w:val="1"/>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_xby1yofy960h \h </w:instrText>
            <w:fldChar w:fldCharType="separate"/>
          </w:r>
          <w:r w:rsidDel="00000000" w:rsidR="00000000" w:rsidRPr="00000000">
            <w:rPr>
              <w:rFonts w:ascii="Source Sans Pro" w:cs="Source Sans Pro" w:eastAsia="Source Sans Pro" w:hAnsi="Source Sans Pro"/>
              <w:b w:val="1"/>
              <w:i w:val="0"/>
              <w:smallCaps w:val="0"/>
              <w:strike w:val="0"/>
              <w:color w:val="0071bb"/>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Source Sans Pro" w:cs="Source Sans Pro" w:eastAsia="Source Sans Pro" w:hAnsi="Source Sans Pro"/>
              <w:b w:val="0"/>
              <w:i w:val="0"/>
              <w:smallCaps w:val="0"/>
              <w:strike w:val="0"/>
              <w:color w:val="0071bb"/>
              <w:sz w:val="24"/>
              <w:szCs w:val="24"/>
              <w:u w:val="none"/>
              <w:shd w:fill="auto" w:val="clear"/>
              <w:vertAlign w:val="baseline"/>
            </w:rPr>
          </w:pPr>
          <w:hyperlink w:anchor="_j77kpqh6x8u6">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Who owns the data?</w:t>
            </w:r>
          </w:hyperlink>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_j77kpqh6x8u6 \h </w:instrText>
            <w:fldChar w:fldCharType="separate"/>
          </w:r>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Source Sans Pro" w:cs="Source Sans Pro" w:eastAsia="Source Sans Pro" w:hAnsi="Source Sans Pro"/>
              <w:b w:val="0"/>
              <w:i w:val="0"/>
              <w:smallCaps w:val="0"/>
              <w:strike w:val="0"/>
              <w:color w:val="0071bb"/>
              <w:sz w:val="24"/>
              <w:szCs w:val="24"/>
              <w:u w:val="none"/>
              <w:shd w:fill="auto" w:val="clear"/>
              <w:vertAlign w:val="baseline"/>
            </w:rPr>
          </w:pPr>
          <w:hyperlink w:anchor="_jre035qv9loa">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Where does the data live?</w:t>
            </w:r>
          </w:hyperlink>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_jre035qv9loa \h </w:instrText>
            <w:fldChar w:fldCharType="separate"/>
          </w:r>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Source Sans Pro" w:cs="Source Sans Pro" w:eastAsia="Source Sans Pro" w:hAnsi="Source Sans Pro"/>
              <w:b w:val="0"/>
              <w:i w:val="0"/>
              <w:smallCaps w:val="0"/>
              <w:strike w:val="0"/>
              <w:color w:val="0071bb"/>
              <w:sz w:val="24"/>
              <w:szCs w:val="24"/>
              <w:u w:val="none"/>
              <w:shd w:fill="auto" w:val="clear"/>
              <w:vertAlign w:val="baseline"/>
            </w:rPr>
          </w:pPr>
          <w:hyperlink w:anchor="_lzpuk2m504as">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I have other senders that I want to re-direct to Data Hub. Can the DataHub interface with senders other than SimpleReport?</w:t>
            </w:r>
          </w:hyperlink>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_lzpuk2m504as \h </w:instrText>
            <w:fldChar w:fldCharType="separate"/>
          </w:r>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Source Sans Pro" w:cs="Source Sans Pro" w:eastAsia="Source Sans Pro" w:hAnsi="Source Sans Pro"/>
              <w:b w:val="0"/>
              <w:i w:val="0"/>
              <w:smallCaps w:val="0"/>
              <w:strike w:val="0"/>
              <w:color w:val="0071bb"/>
              <w:sz w:val="24"/>
              <w:szCs w:val="24"/>
              <w:u w:val="none"/>
              <w:shd w:fill="auto" w:val="clear"/>
              <w:vertAlign w:val="baseline"/>
            </w:rPr>
          </w:pPr>
          <w:hyperlink w:anchor="_xjjyeg33alm0">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Do you currently send data to NHSN?</w:t>
            </w:r>
          </w:hyperlink>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_xjjyeg33alm0 \h </w:instrText>
            <w:fldChar w:fldCharType="separate"/>
          </w:r>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Source Sans Pro" w:cs="Source Sans Pro" w:eastAsia="Source Sans Pro" w:hAnsi="Source Sans Pro"/>
              <w:b w:val="0"/>
              <w:i w:val="0"/>
              <w:smallCaps w:val="0"/>
              <w:strike w:val="0"/>
              <w:color w:val="0071bb"/>
              <w:sz w:val="24"/>
              <w:szCs w:val="24"/>
              <w:u w:val="none"/>
              <w:shd w:fill="auto" w:val="clear"/>
              <w:vertAlign w:val="baseline"/>
            </w:rPr>
          </w:pPr>
          <w:hyperlink w:anchor="_vml93s2k7kvz">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Do you send data to APHL?</w:t>
            </w:r>
          </w:hyperlink>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_vml93s2k7kvz \h </w:instrText>
            <w:fldChar w:fldCharType="separate"/>
          </w:r>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Source Sans Pro" w:cs="Source Sans Pro" w:eastAsia="Source Sans Pro" w:hAnsi="Source Sans Pro"/>
              <w:b w:val="0"/>
              <w:i w:val="0"/>
              <w:smallCaps w:val="0"/>
              <w:strike w:val="0"/>
              <w:color w:val="0071bb"/>
              <w:sz w:val="24"/>
              <w:szCs w:val="24"/>
              <w:u w:val="none"/>
              <w:shd w:fill="auto" w:val="clear"/>
              <w:vertAlign w:val="baseline"/>
            </w:rPr>
          </w:pPr>
          <w:hyperlink w:anchor="_ja0e41z94js7">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How is data protected?</w:t>
            </w:r>
          </w:hyperlink>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_ja0e41z94js7 \h </w:instrText>
            <w:fldChar w:fldCharType="separate"/>
          </w:r>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60" w:line="240" w:lineRule="auto"/>
            <w:ind w:left="360" w:firstLine="0"/>
            <w:rPr>
              <w:rFonts w:ascii="Source Sans Pro" w:cs="Source Sans Pro" w:eastAsia="Source Sans Pro" w:hAnsi="Source Sans Pro"/>
              <w:b w:val="0"/>
              <w:i w:val="0"/>
              <w:smallCaps w:val="0"/>
              <w:strike w:val="0"/>
              <w:color w:val="0071bb"/>
              <w:sz w:val="24"/>
              <w:szCs w:val="24"/>
              <w:u w:val="none"/>
              <w:shd w:fill="auto" w:val="clear"/>
              <w:vertAlign w:val="baseline"/>
            </w:rPr>
          </w:pPr>
          <w:hyperlink w:anchor="_njex31myqmy4">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How do you have the right to send data?</w:t>
            </w:r>
          </w:hyperlink>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ab/>
          </w:r>
          <w:r w:rsidDel="00000000" w:rsidR="00000000" w:rsidRPr="00000000">
            <w:fldChar w:fldCharType="begin"/>
            <w:instrText xml:space="preserve"> PAGEREF _njex31myqmy4 \h </w:instrText>
            <w:fldChar w:fldCharType="separate"/>
          </w:r>
          <w:r w:rsidDel="00000000" w:rsidR="00000000" w:rsidRPr="00000000">
            <w:rPr>
              <w:rFonts w:ascii="Source Sans Pro" w:cs="Source Sans Pro" w:eastAsia="Source Sans Pro" w:hAnsi="Source Sans Pro"/>
              <w:b w:val="0"/>
              <w:i w:val="0"/>
              <w:smallCaps w:val="0"/>
              <w:strike w:val="0"/>
              <w:color w:val="0071bb"/>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jc w:val="left"/>
        <w:rPr/>
      </w:pPr>
      <w:bookmarkStart w:colFirst="0" w:colLast="0" w:name="_utuykjdclreb" w:id="3"/>
      <w:bookmarkEnd w:id="3"/>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1gd8z4loxw37" w:id="4"/>
      <w:bookmarkEnd w:id="4"/>
      <w:r w:rsidDel="00000000" w:rsidR="00000000" w:rsidRPr="00000000">
        <w:rPr>
          <w:rtl w:val="0"/>
        </w:rPr>
        <w:t xml:space="preserve">Prime Data Hub Background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h5ymadkkx9e8" w:id="5"/>
      <w:bookmarkEnd w:id="5"/>
      <w:r w:rsidDel="00000000" w:rsidR="00000000" w:rsidRPr="00000000">
        <w:rPr>
          <w:rtl w:val="0"/>
        </w:rPr>
        <w:t xml:space="preserve">Overview</w:t>
      </w:r>
    </w:p>
    <w:p w:rsidR="00000000" w:rsidDel="00000000" w:rsidP="00000000" w:rsidRDefault="00000000" w:rsidRPr="00000000" w14:paraId="0000001E">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PRIME Data Hub is a free data platform that makes it easier for public health data to be more easily transferred between senders and public health departments. The short term focus is to make it easier for local public health departments to receive complete, well-structured Covid-19 electronic test result (ELR) data.</w:t>
      </w:r>
    </w:p>
    <w:p w:rsidR="00000000" w:rsidDel="00000000" w:rsidP="00000000" w:rsidRDefault="00000000" w:rsidRPr="00000000" w14:paraId="0000001F">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0">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Pr>
        <w:drawing>
          <wp:inline distB="114300" distT="114300" distL="114300" distR="114300">
            <wp:extent cx="5943600" cy="24574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2">
      <w:pPr>
        <w:pStyle w:val="Heading2"/>
        <w:rPr/>
      </w:pPr>
      <w:bookmarkStart w:colFirst="0" w:colLast="0" w:name="_elbz76iyljz6" w:id="6"/>
      <w:bookmarkEnd w:id="6"/>
      <w:r w:rsidDel="00000000" w:rsidR="00000000" w:rsidRPr="00000000">
        <w:rPr>
          <w:rtl w:val="0"/>
        </w:rPr>
        <w:t xml:space="preserve">Benefits</w:t>
      </w:r>
      <w:r w:rsidDel="00000000" w:rsidR="00000000" w:rsidRPr="00000000">
        <w:rPr>
          <w:rtl w:val="0"/>
        </w:rPr>
      </w:r>
    </w:p>
    <w:p w:rsidR="00000000" w:rsidDel="00000000" w:rsidP="00000000" w:rsidRDefault="00000000" w:rsidRPr="00000000" w14:paraId="00000023">
      <w:pPr>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Receive data from SimpleReport</w:t>
      </w:r>
    </w:p>
    <w:p w:rsidR="00000000" w:rsidDel="00000000" w:rsidP="00000000" w:rsidRDefault="00000000" w:rsidRPr="00000000" w14:paraId="00000024">
      <w:pPr>
        <w:numPr>
          <w:ilvl w:val="1"/>
          <w:numId w:val="2"/>
        </w:numPr>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If your jurisdiction is interested in receiving point-of-care tests from the </w:t>
      </w:r>
      <w:hyperlink r:id="rId9">
        <w:r w:rsidDel="00000000" w:rsidR="00000000" w:rsidRPr="00000000">
          <w:rPr>
            <w:rFonts w:ascii="Source Sans Pro" w:cs="Source Sans Pro" w:eastAsia="Source Sans Pro" w:hAnsi="Source Sans Pro"/>
            <w:color w:val="1155cc"/>
            <w:sz w:val="24"/>
            <w:szCs w:val="24"/>
            <w:u w:val="single"/>
            <w:rtl w:val="0"/>
          </w:rPr>
          <w:t xml:space="preserve">SimpleReport</w:t>
        </w:r>
      </w:hyperlink>
      <w:r w:rsidDel="00000000" w:rsidR="00000000" w:rsidRPr="00000000">
        <w:rPr>
          <w:rFonts w:ascii="Source Sans Pro" w:cs="Source Sans Pro" w:eastAsia="Source Sans Pro" w:hAnsi="Source Sans Pro"/>
          <w:sz w:val="24"/>
          <w:szCs w:val="24"/>
          <w:rtl w:val="0"/>
        </w:rPr>
        <w:t xml:space="preserve"> app, you’ll need to build an integration with Data Hub to receive this data.</w:t>
      </w:r>
    </w:p>
    <w:p w:rsidR="00000000" w:rsidDel="00000000" w:rsidP="00000000" w:rsidRDefault="00000000" w:rsidRPr="00000000" w14:paraId="00000025">
      <w:pPr>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Support fewer connections</w:t>
      </w:r>
    </w:p>
    <w:p w:rsidR="00000000" w:rsidDel="00000000" w:rsidP="00000000" w:rsidRDefault="00000000" w:rsidRPr="00000000" w14:paraId="00000026">
      <w:pPr>
        <w:numPr>
          <w:ilvl w:val="1"/>
          <w:numId w:val="2"/>
        </w:numPr>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Data Hub’s model focuses on aggregating data from multiple sources and translating it into a single feed.</w:t>
      </w:r>
    </w:p>
    <w:p w:rsidR="00000000" w:rsidDel="00000000" w:rsidP="00000000" w:rsidRDefault="00000000" w:rsidRPr="00000000" w14:paraId="00000027">
      <w:pPr>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Get complete, timely data</w:t>
      </w:r>
    </w:p>
    <w:p w:rsidR="00000000" w:rsidDel="00000000" w:rsidP="00000000" w:rsidRDefault="00000000" w:rsidRPr="00000000" w14:paraId="00000028">
      <w:pPr>
        <w:numPr>
          <w:ilvl w:val="1"/>
          <w:numId w:val="2"/>
        </w:numPr>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Data Hub validates data from its senders, and transfers it to you at your preferred frequency.</w:t>
      </w:r>
    </w:p>
    <w:p w:rsidR="00000000" w:rsidDel="00000000" w:rsidP="00000000" w:rsidRDefault="00000000" w:rsidRPr="00000000" w14:paraId="00000029">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A">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B">
      <w:pPr>
        <w:rPr>
          <w:rFonts w:ascii="Source Sans Pro" w:cs="Source Sans Pro" w:eastAsia="Source Sans Pro" w:hAnsi="Source Sans Pr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rPr>
          <w:rFonts w:ascii="Source Sans Pro" w:cs="Source Sans Pro" w:eastAsia="Source Sans Pro" w:hAnsi="Source Sans Pro"/>
          <w:b w:val="1"/>
          <w:sz w:val="24"/>
          <w:szCs w:val="24"/>
        </w:rPr>
      </w:pPr>
      <w:r w:rsidDel="00000000" w:rsidR="00000000" w:rsidRPr="00000000">
        <w:rPr>
          <w:rtl w:val="0"/>
        </w:rPr>
      </w:r>
    </w:p>
    <w:bookmarkStart w:colFirst="0" w:colLast="0" w:name="kix.2guuw8gvvkog" w:id="7"/>
    <w:bookmarkEnd w:id="7"/>
    <w:p w:rsidR="00000000" w:rsidDel="00000000" w:rsidP="00000000" w:rsidRDefault="00000000" w:rsidRPr="00000000" w14:paraId="0000002D">
      <w:pPr>
        <w:pStyle w:val="Heading1"/>
        <w:widowControl w:val="0"/>
        <w:rPr/>
      </w:pPr>
      <w:bookmarkStart w:colFirst="0" w:colLast="0" w:name="_4zexsb2tpqym" w:id="8"/>
      <w:bookmarkEnd w:id="8"/>
      <w:r w:rsidDel="00000000" w:rsidR="00000000" w:rsidRPr="00000000">
        <w:rPr>
          <w:rtl w:val="0"/>
        </w:rPr>
        <w:t xml:space="preserve">Integration Overview</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rFonts w:ascii="Source Sans Pro" w:cs="Source Sans Pro" w:eastAsia="Source Sans Pro" w:hAnsi="Source Sans Pro"/>
          <w:sz w:val="24"/>
          <w:szCs w:val="24"/>
        </w:rPr>
      </w:pPr>
      <w:commentRangeStart w:id="0"/>
      <w:r w:rsidDel="00000000" w:rsidR="00000000" w:rsidRPr="00000000">
        <w:rPr>
          <w:rFonts w:ascii="Source Sans Pro" w:cs="Source Sans Pro" w:eastAsia="Source Sans Pro" w:hAnsi="Source Sans Pro"/>
          <w:sz w:val="24"/>
          <w:szCs w:val="24"/>
          <w:rtl w:val="0"/>
        </w:rPr>
        <w:t xml:space="preserve">Connecting with the Data Hub is very similar to setting up an ELR feed with a lab or hospital.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Kickoff and Requirements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Building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Testing and Rollout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b w:val="1"/>
                <w:sz w:val="24"/>
                <w:szCs w:val="24"/>
                <w:rtl w:val="0"/>
              </w:rPr>
              <w:t xml:space="preserve">Public Health Department (PHD) </w:t>
            </w:r>
            <w:r w:rsidDel="00000000" w:rsidR="00000000" w:rsidRPr="00000000">
              <w:rPr>
                <w:rFonts w:ascii="Source Sans Pro" w:cs="Source Sans Pro" w:eastAsia="Source Sans Pro" w:hAnsi="Source Sans Pro"/>
                <w:sz w:val="24"/>
                <w:szCs w:val="24"/>
                <w:rtl w:val="0"/>
              </w:rPr>
              <w:t xml:space="preserve">confirms set up details, such as data schema, transport mechanism, via our registration form</w:t>
            </w:r>
          </w:p>
          <w:p w:rsidR="00000000" w:rsidDel="00000000" w:rsidP="00000000" w:rsidRDefault="00000000" w:rsidRPr="00000000" w14:paraId="00000038">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b w:val="1"/>
                <w:sz w:val="24"/>
                <w:szCs w:val="24"/>
                <w:rtl w:val="0"/>
              </w:rPr>
              <w:t xml:space="preserve">Public Health Department (PHD) </w:t>
            </w:r>
            <w:r w:rsidDel="00000000" w:rsidR="00000000" w:rsidRPr="00000000">
              <w:rPr>
                <w:rFonts w:ascii="Source Sans Pro" w:cs="Source Sans Pro" w:eastAsia="Source Sans Pro" w:hAnsi="Source Sans Pro"/>
                <w:sz w:val="24"/>
                <w:szCs w:val="24"/>
                <w:rtl w:val="0"/>
              </w:rPr>
              <w:t xml:space="preserve">shares relevant forms, such as sample integration guides and data use forms</w:t>
            </w:r>
          </w:p>
          <w:p w:rsidR="00000000" w:rsidDel="00000000" w:rsidP="00000000" w:rsidRDefault="00000000" w:rsidRPr="00000000" w14:paraId="0000003A">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b w:val="1"/>
                <w:sz w:val="24"/>
                <w:szCs w:val="24"/>
                <w:rtl w:val="0"/>
              </w:rPr>
              <w:t xml:space="preserve">Data Hub and PHD </w:t>
            </w:r>
            <w:r w:rsidDel="00000000" w:rsidR="00000000" w:rsidRPr="00000000">
              <w:rPr>
                <w:rFonts w:ascii="Source Sans Pro" w:cs="Source Sans Pro" w:eastAsia="Source Sans Pro" w:hAnsi="Source Sans Pro"/>
                <w:sz w:val="24"/>
                <w:szCs w:val="24"/>
                <w:rtl w:val="0"/>
              </w:rPr>
              <w:t xml:space="preserve">meet to jointly confirm integration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t>
            </w:r>
            <w:r w:rsidDel="00000000" w:rsidR="00000000" w:rsidRPr="00000000">
              <w:rPr>
                <w:rFonts w:ascii="Source Sans Pro" w:cs="Source Sans Pro" w:eastAsia="Source Sans Pro" w:hAnsi="Source Sans Pro"/>
                <w:b w:val="1"/>
                <w:sz w:val="24"/>
                <w:szCs w:val="24"/>
                <w:rtl w:val="0"/>
              </w:rPr>
              <w:t xml:space="preserve"> PHD</w:t>
            </w:r>
            <w:r w:rsidDel="00000000" w:rsidR="00000000" w:rsidRPr="00000000">
              <w:rPr>
                <w:rFonts w:ascii="Source Sans Pro" w:cs="Source Sans Pro" w:eastAsia="Source Sans Pro" w:hAnsi="Source Sans Pro"/>
                <w:sz w:val="24"/>
                <w:szCs w:val="24"/>
                <w:rtl w:val="0"/>
              </w:rPr>
              <w:t xml:space="preserve"> generates and shares credentials</w:t>
            </w:r>
          </w:p>
          <w:p w:rsidR="00000000" w:rsidDel="00000000" w:rsidP="00000000" w:rsidRDefault="00000000" w:rsidRPr="00000000" w14:paraId="0000003D">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 If connecting via Redox, no other action is required</w:t>
            </w:r>
          </w:p>
          <w:p w:rsidR="00000000" w:rsidDel="00000000" w:rsidP="00000000" w:rsidRDefault="00000000" w:rsidRPr="00000000" w14:paraId="0000003E">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 </w:t>
            </w:r>
            <w:r w:rsidDel="00000000" w:rsidR="00000000" w:rsidRPr="00000000">
              <w:rPr>
                <w:rFonts w:ascii="Source Sans Pro" w:cs="Source Sans Pro" w:eastAsia="Source Sans Pro" w:hAnsi="Source Sans Pro"/>
                <w:sz w:val="24"/>
                <w:szCs w:val="24"/>
                <w:rtl w:val="0"/>
              </w:rPr>
              <w:t xml:space="preserve">Else, </w:t>
            </w:r>
            <w:r w:rsidDel="00000000" w:rsidR="00000000" w:rsidRPr="00000000">
              <w:rPr>
                <w:rFonts w:ascii="Source Sans Pro" w:cs="Source Sans Pro" w:eastAsia="Source Sans Pro" w:hAnsi="Source Sans Pro"/>
                <w:b w:val="1"/>
                <w:sz w:val="24"/>
                <w:szCs w:val="24"/>
                <w:rtl w:val="0"/>
              </w:rPr>
              <w:t xml:space="preserve">Data Hub</w:t>
            </w:r>
            <w:r w:rsidDel="00000000" w:rsidR="00000000" w:rsidRPr="00000000">
              <w:rPr>
                <w:rFonts w:ascii="Source Sans Pro" w:cs="Source Sans Pro" w:eastAsia="Source Sans Pro" w:hAnsi="Source Sans Pro"/>
                <w:sz w:val="24"/>
                <w:szCs w:val="24"/>
                <w:rtl w:val="0"/>
              </w:rPr>
              <w:t xml:space="preserve"> will build data mappings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 Data Hub</w:t>
            </w:r>
            <w:r w:rsidDel="00000000" w:rsidR="00000000" w:rsidRPr="00000000">
              <w:rPr>
                <w:rFonts w:ascii="Source Sans Pro" w:cs="Source Sans Pro" w:eastAsia="Source Sans Pro" w:hAnsi="Source Sans Pro"/>
                <w:sz w:val="24"/>
                <w:szCs w:val="24"/>
                <w:rtl w:val="0"/>
              </w:rPr>
              <w:t xml:space="preserve"> sends test files for confirmation</w:t>
            </w:r>
          </w:p>
          <w:p w:rsidR="00000000" w:rsidDel="00000000" w:rsidP="00000000" w:rsidRDefault="00000000" w:rsidRPr="00000000" w14:paraId="00000040">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b w:val="1"/>
                <w:sz w:val="24"/>
                <w:szCs w:val="24"/>
                <w:rtl w:val="0"/>
              </w:rPr>
              <w:t xml:space="preserve">Data Hub and PHD </w:t>
            </w:r>
            <w:r w:rsidDel="00000000" w:rsidR="00000000" w:rsidRPr="00000000">
              <w:rPr>
                <w:rFonts w:ascii="Source Sans Pro" w:cs="Source Sans Pro" w:eastAsia="Source Sans Pro" w:hAnsi="Source Sans Pro"/>
                <w:sz w:val="24"/>
                <w:szCs w:val="24"/>
                <w:rtl w:val="0"/>
              </w:rPr>
              <w:t xml:space="preserve">set up new facility process</w:t>
            </w:r>
          </w:p>
          <w:p w:rsidR="00000000" w:rsidDel="00000000" w:rsidP="00000000" w:rsidRDefault="00000000" w:rsidRPr="00000000" w14:paraId="00000042">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b w:val="1"/>
                <w:sz w:val="24"/>
                <w:szCs w:val="24"/>
                <w:rtl w:val="0"/>
              </w:rPr>
              <w:t xml:space="preserve">PHD </w:t>
            </w:r>
            <w:r w:rsidDel="00000000" w:rsidR="00000000" w:rsidRPr="00000000">
              <w:rPr>
                <w:rFonts w:ascii="Source Sans Pro" w:cs="Source Sans Pro" w:eastAsia="Source Sans Pro" w:hAnsi="Source Sans Pro"/>
                <w:sz w:val="24"/>
                <w:szCs w:val="24"/>
                <w:rtl w:val="0"/>
              </w:rPr>
              <w:t xml:space="preserve">receives production data from first sender</w:t>
            </w:r>
          </w:p>
          <w:p w:rsidR="00000000" w:rsidDel="00000000" w:rsidP="00000000" w:rsidRDefault="00000000" w:rsidRPr="00000000" w14:paraId="00000044">
            <w:pPr>
              <w:widowControl w:val="0"/>
              <w:spacing w:line="240" w:lineRule="auto"/>
              <w:rPr>
                <w:rFonts w:ascii="Source Sans Pro" w:cs="Source Sans Pro" w:eastAsia="Source Sans Pro" w:hAnsi="Source Sans Pro"/>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 day -1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0 days - 1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1-2 weeks</w:t>
            </w:r>
          </w:p>
        </w:tc>
      </w:tr>
    </w:tbl>
    <w:p w:rsidR="00000000" w:rsidDel="00000000" w:rsidP="00000000" w:rsidRDefault="00000000" w:rsidRPr="00000000" w14:paraId="00000049">
      <w:pPr>
        <w:pStyle w:val="Heading1"/>
        <w:jc w:val="left"/>
        <w:rPr/>
      </w:pPr>
      <w:bookmarkStart w:colFirst="0" w:colLast="0" w:name="_ds64l83t4jbz" w:id="9"/>
      <w:bookmarkEnd w:id="9"/>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7sdo7fm3dxw6" w:id="10"/>
      <w:bookmarkEnd w:id="10"/>
      <w:r w:rsidDel="00000000" w:rsidR="00000000" w:rsidRPr="00000000">
        <w:rPr>
          <w:rtl w:val="0"/>
        </w:rPr>
        <w:t xml:space="preserve">Integration Next</w:t>
      </w:r>
      <w:r w:rsidDel="00000000" w:rsidR="00000000" w:rsidRPr="00000000">
        <w:rPr>
          <w:rtl w:val="0"/>
        </w:rPr>
        <w:t xml:space="preserve"> Steps and Checklist</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order to move forward with integration, there are a series of steps that you will need to take. Any documentation that needs to be exchanged, can be sent to us at </w:t>
      </w:r>
      <w:hyperlink r:id="rId10">
        <w:r w:rsidDel="00000000" w:rsidR="00000000" w:rsidRPr="00000000">
          <w:rPr>
            <w:color w:val="1155cc"/>
            <w:u w:val="single"/>
            <w:rtl w:val="0"/>
          </w:rPr>
          <w:t xml:space="preserve">USDS@cdc.gov</w:t>
        </w:r>
      </w:hyperlink>
      <w:r w:rsidDel="00000000" w:rsidR="00000000" w:rsidRPr="00000000">
        <w:rPr>
          <w:rtl w:val="0"/>
        </w:rPr>
        <w:t xml:space="preserve">.</w:t>
      </w:r>
    </w:p>
    <w:p w:rsidR="00000000" w:rsidDel="00000000" w:rsidP="00000000" w:rsidRDefault="00000000" w:rsidRPr="00000000" w14:paraId="0000004D">
      <w:pPr>
        <w:rPr>
          <w:b w:val="1"/>
        </w:rPr>
      </w:pPr>
      <w:r w:rsidDel="00000000" w:rsidR="00000000" w:rsidRPr="00000000">
        <w:rPr>
          <w:rtl w:val="0"/>
        </w:rPr>
      </w:r>
    </w:p>
    <w:tbl>
      <w:tblPr>
        <w:tblStyle w:val="Table2"/>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360"/>
        <w:gridCol w:w="4515"/>
        <w:tblGridChange w:id="0">
          <w:tblGrid>
            <w:gridCol w:w="1560"/>
            <w:gridCol w:w="3360"/>
            <w:gridCol w:w="4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Source Sans Pro" w:cs="Source Sans Pro" w:eastAsia="Source Sans Pro" w:hAnsi="Source Sans Pro"/>
                <w:b w:val="1"/>
                <w:sz w:val="24"/>
                <w:szCs w:val="24"/>
              </w:rPr>
            </w:pPr>
            <w:commentRangeStart w:id="1"/>
            <w:commentRangeStart w:id="2"/>
            <w:r w:rsidDel="00000000" w:rsidR="00000000" w:rsidRPr="00000000">
              <w:rPr>
                <w:b w:val="1"/>
                <w:rtl w:val="0"/>
              </w:rPr>
              <w:t xml:space="preserve">Your </w:t>
            </w:r>
            <w:r w:rsidDel="00000000" w:rsidR="00000000" w:rsidRPr="00000000">
              <w:rPr>
                <w:rFonts w:ascii="Source Sans Pro" w:cs="Source Sans Pro" w:eastAsia="Source Sans Pro" w:hAnsi="Source Sans Pro"/>
                <w:b w:val="1"/>
                <w:sz w:val="24"/>
                <w:szCs w:val="24"/>
                <w:rtl w:val="0"/>
              </w:rPr>
              <w:t xml:space="preserve">Next 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pStyle w:val="Heading2"/>
              <w:widowControl w:val="0"/>
              <w:rPr>
                <w:rFonts w:ascii="Source Sans Pro" w:cs="Source Sans Pro" w:eastAsia="Source Sans Pro" w:hAnsi="Source Sans Pro"/>
              </w:rPr>
            </w:pPr>
            <w:bookmarkStart w:colFirst="0" w:colLast="0" w:name="_milxi0v0ido4" w:id="11"/>
            <w:bookmarkEnd w:id="11"/>
            <w:commentRangeEnd w:id="1"/>
            <w:r w:rsidDel="00000000" w:rsidR="00000000" w:rsidRPr="00000000">
              <w:commentReference w:id="1"/>
            </w:r>
            <w:commentRangeEnd w:id="2"/>
            <w:r w:rsidDel="00000000" w:rsidR="00000000" w:rsidRPr="00000000">
              <w:commentReference w:id="2"/>
            </w:r>
            <w:r w:rsidDel="00000000" w:rsidR="00000000" w:rsidRPr="00000000">
              <w:rPr>
                <w:rFonts w:ascii="Source Sans Pro" w:cs="Source Sans Pro" w:eastAsia="Source Sans Pro" w:hAnsi="Source Sans Pro"/>
                <w:rtl w:val="0"/>
              </w:rPr>
              <w:t xml:space="preserve">Data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Data Hub collects all of </w:t>
            </w:r>
            <w:hyperlink r:id="rId11">
              <w:r w:rsidDel="00000000" w:rsidR="00000000" w:rsidRPr="00000000">
                <w:rPr>
                  <w:rFonts w:ascii="Source Sans Pro" w:cs="Source Sans Pro" w:eastAsia="Source Sans Pro" w:hAnsi="Source Sans Pro"/>
                  <w:color w:val="1155cc"/>
                  <w:sz w:val="24"/>
                  <w:szCs w:val="24"/>
                  <w:u w:val="single"/>
                  <w:rtl w:val="0"/>
                </w:rPr>
                <w:t xml:space="preserve">HHS’s required fields</w:t>
              </w:r>
            </w:hyperlink>
            <w:r w:rsidDel="00000000" w:rsidR="00000000" w:rsidRPr="00000000">
              <w:rPr>
                <w:rFonts w:ascii="Source Sans Pro" w:cs="Source Sans Pro" w:eastAsia="Source Sans Pro" w:hAnsi="Source Sans Pro"/>
                <w:sz w:val="24"/>
                <w:szCs w:val="24"/>
                <w:rtl w:val="0"/>
              </w:rPr>
              <w:t xml:space="preserve">, as well optional fields related to case follow up.</w:t>
            </w:r>
          </w:p>
          <w:p w:rsidR="00000000" w:rsidDel="00000000" w:rsidP="00000000" w:rsidRDefault="00000000" w:rsidRPr="00000000" w14:paraId="00000053">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 send this via CSV or HL7.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10"/>
              </w:numPr>
              <w:spacing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If you are integrated with Redox, we are already mapped to you</w:t>
            </w:r>
          </w:p>
          <w:p w:rsidR="00000000" w:rsidDel="00000000" w:rsidP="00000000" w:rsidRDefault="00000000" w:rsidRPr="00000000" w14:paraId="00000056">
            <w:pPr>
              <w:widowControl w:val="0"/>
              <w:spacing w:line="240" w:lineRule="auto"/>
              <w:ind w:left="720" w:firstLine="0"/>
              <w:jc w:val="center"/>
              <w:rPr/>
            </w:pPr>
            <w:r w:rsidDel="00000000" w:rsidR="00000000" w:rsidRPr="00000000">
              <w:rPr>
                <w:rtl w:val="0"/>
              </w:rPr>
              <w:t xml:space="preserve">OR</w:t>
            </w:r>
          </w:p>
          <w:p w:rsidR="00000000" w:rsidDel="00000000" w:rsidP="00000000" w:rsidRDefault="00000000" w:rsidRPr="00000000" w14:paraId="00000057">
            <w:pPr>
              <w:widowControl w:val="0"/>
              <w:numPr>
                <w:ilvl w:val="0"/>
                <w:numId w:val="10"/>
              </w:numPr>
              <w:spacing w:line="240" w:lineRule="auto"/>
              <w:ind w:left="720" w:hanging="360"/>
              <w:rPr>
                <w:rFonts w:ascii="Source Sans Pro" w:cs="Source Sans Pro" w:eastAsia="Source Sans Pro" w:hAnsi="Source Sans Pro"/>
                <w:sz w:val="24"/>
                <w:szCs w:val="24"/>
              </w:rPr>
            </w:pPr>
            <w:r w:rsidDel="00000000" w:rsidR="00000000" w:rsidRPr="00000000">
              <w:rPr>
                <w:rtl w:val="0"/>
              </w:rPr>
              <w:t xml:space="preserve">S</w:t>
            </w:r>
            <w:r w:rsidDel="00000000" w:rsidR="00000000" w:rsidRPr="00000000">
              <w:rPr>
                <w:rFonts w:ascii="Source Sans Pro" w:cs="Source Sans Pro" w:eastAsia="Source Sans Pro" w:hAnsi="Source Sans Pro"/>
                <w:sz w:val="24"/>
                <w:szCs w:val="24"/>
                <w:rtl w:val="0"/>
              </w:rPr>
              <w:t xml:space="preserve">hare a mapping guide and sample file (flat file, HL7) and we can map to our data schema.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pStyle w:val="Heading2"/>
              <w:widowControl w:val="0"/>
              <w:rPr>
                <w:rFonts w:ascii="Source Sans Pro" w:cs="Source Sans Pro" w:eastAsia="Source Sans Pro" w:hAnsi="Source Sans Pro"/>
              </w:rPr>
            </w:pPr>
            <w:bookmarkStart w:colFirst="0" w:colLast="0" w:name="_fe69n21mgl6r" w:id="12"/>
            <w:bookmarkEnd w:id="12"/>
            <w:r w:rsidDel="00000000" w:rsidR="00000000" w:rsidRPr="00000000">
              <w:rPr>
                <w:rFonts w:ascii="Source Sans Pro" w:cs="Source Sans Pro" w:eastAsia="Source Sans Pro" w:hAnsi="Source Sans Pro"/>
                <w:rtl w:val="0"/>
              </w:rPr>
              <w:t xml:space="preserve">Data</w:t>
            </w:r>
          </w:p>
          <w:p w:rsidR="00000000" w:rsidDel="00000000" w:rsidP="00000000" w:rsidRDefault="00000000" w:rsidRPr="00000000" w14:paraId="00000059">
            <w:pPr>
              <w:pStyle w:val="Heading2"/>
              <w:widowControl w:val="0"/>
              <w:rPr>
                <w:rFonts w:ascii="Source Sans Pro" w:cs="Source Sans Pro" w:eastAsia="Source Sans Pro" w:hAnsi="Source Sans Pro"/>
              </w:rPr>
            </w:pPr>
            <w:bookmarkStart w:colFirst="0" w:colLast="0" w:name="_vr4dc1m0kqry" w:id="13"/>
            <w:bookmarkEnd w:id="13"/>
            <w:r w:rsidDel="00000000" w:rsidR="00000000" w:rsidRPr="00000000">
              <w:rPr>
                <w:rFonts w:ascii="Source Sans Pro" w:cs="Source Sans Pro" w:eastAsia="Source Sans Pro" w:hAnsi="Source Sans Pro"/>
                <w:rtl w:val="0"/>
              </w:rPr>
              <w:t xml:space="preserve">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Data Hub supports SFTP and </w:t>
            </w:r>
            <w:r w:rsidDel="00000000" w:rsidR="00000000" w:rsidRPr="00000000">
              <w:rPr>
                <w:rFonts w:ascii="Source Sans Pro" w:cs="Source Sans Pro" w:eastAsia="Source Sans Pro" w:hAnsi="Source Sans Pro"/>
                <w:sz w:val="24"/>
                <w:szCs w:val="24"/>
                <w:rtl w:val="0"/>
              </w:rPr>
              <w:t xml:space="preserve">VPN</w:t>
            </w:r>
            <w:r w:rsidDel="00000000" w:rsidR="00000000" w:rsidRPr="00000000">
              <w:rPr>
                <w:rFonts w:ascii="Source Sans Pro" w:cs="Source Sans Pro" w:eastAsia="Source Sans Pro" w:hAnsi="Source Sans Pro"/>
                <w:sz w:val="24"/>
                <w:szCs w:val="24"/>
                <w:rtl w:val="0"/>
              </w:rPr>
              <w:t xml:space="preserve"> connections</w:t>
            </w:r>
          </w:p>
          <w:p w:rsidR="00000000" w:rsidDel="00000000" w:rsidP="00000000" w:rsidRDefault="00000000" w:rsidRPr="00000000" w14:paraId="0000005B">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 can send the data real time or in a batched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3"/>
              </w:numPr>
              <w:spacing w:line="240" w:lineRule="auto"/>
              <w:ind w:left="720" w:hanging="360"/>
              <w:rPr>
                <w:rFonts w:ascii="Source Sans Pro" w:cs="Source Sans Pro" w:eastAsia="Source Sans Pro" w:hAnsi="Source Sans Pro"/>
                <w:sz w:val="24"/>
                <w:szCs w:val="24"/>
              </w:rPr>
            </w:pPr>
            <w:r w:rsidDel="00000000" w:rsidR="00000000" w:rsidRPr="00000000">
              <w:rPr>
                <w:rtl w:val="0"/>
              </w:rPr>
              <w:t xml:space="preserve">(</w:t>
            </w:r>
            <w:r w:rsidDel="00000000" w:rsidR="00000000" w:rsidRPr="00000000">
              <w:rPr>
                <w:rFonts w:ascii="Source Sans Pro" w:cs="Source Sans Pro" w:eastAsia="Source Sans Pro" w:hAnsi="Source Sans Pro"/>
                <w:sz w:val="24"/>
                <w:szCs w:val="24"/>
                <w:rtl w:val="0"/>
              </w:rPr>
              <w:t xml:space="preserve">If required</w:t>
            </w:r>
            <w:r w:rsidDel="00000000" w:rsidR="00000000" w:rsidRPr="00000000">
              <w:rPr>
                <w:rtl w:val="0"/>
              </w:rPr>
              <w:t xml:space="preserve">)</w:t>
            </w:r>
            <w:r w:rsidDel="00000000" w:rsidR="00000000" w:rsidRPr="00000000">
              <w:rPr>
                <w:rFonts w:ascii="Source Sans Pro" w:cs="Source Sans Pro" w:eastAsia="Source Sans Pro" w:hAnsi="Source Sans Pro"/>
                <w:sz w:val="24"/>
                <w:szCs w:val="24"/>
                <w:rtl w:val="0"/>
              </w:rPr>
              <w:t xml:space="preserve"> Create a set of login credentials for the Data Hub project team</w:t>
            </w:r>
          </w:p>
          <w:p w:rsidR="00000000" w:rsidDel="00000000" w:rsidP="00000000" w:rsidRDefault="00000000" w:rsidRPr="00000000" w14:paraId="0000005E">
            <w:pPr>
              <w:widowControl w:val="0"/>
              <w:spacing w:line="240" w:lineRule="auto"/>
              <w:ind w:left="720" w:firstLine="0"/>
              <w:rPr/>
            </w:pPr>
            <w:r w:rsidDel="00000000" w:rsidR="00000000" w:rsidRPr="00000000">
              <w:rPr>
                <w:rtl w:val="0"/>
              </w:rPr>
            </w:r>
          </w:p>
          <w:p w:rsidR="00000000" w:rsidDel="00000000" w:rsidP="00000000" w:rsidRDefault="00000000" w:rsidRPr="00000000" w14:paraId="0000005F">
            <w:pPr>
              <w:widowControl w:val="0"/>
              <w:numPr>
                <w:ilvl w:val="0"/>
                <w:numId w:val="3"/>
              </w:numPr>
              <w:spacing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Confirm your preference around when you want to receive data (realtime, batched)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pStyle w:val="Heading2"/>
              <w:widowControl w:val="0"/>
              <w:rPr>
                <w:rFonts w:ascii="Source Sans Pro" w:cs="Source Sans Pro" w:eastAsia="Source Sans Pro" w:hAnsi="Source Sans Pro"/>
              </w:rPr>
            </w:pPr>
            <w:bookmarkStart w:colFirst="0" w:colLast="0" w:name="_milxi0v0ido4" w:id="11"/>
            <w:bookmarkEnd w:id="11"/>
            <w:r w:rsidDel="00000000" w:rsidR="00000000" w:rsidRPr="00000000">
              <w:rPr>
                <w:rFonts w:ascii="Source Sans Pro" w:cs="Source Sans Pro" w:eastAsia="Source Sans Pro" w:hAnsi="Source Sans Pro"/>
                <w:rtl w:val="0"/>
              </w:rPr>
              <w:t xml:space="preserve">New Organization/Site Set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Data Hub will be submitting data on behalf of multiple organizations collecting covid data (eg. long-term care facilities, schools, etc.). The feed of data we send will be an aggregate from multiple senders, but we will be able to provide unique identifiers for each </w:t>
            </w:r>
            <w:ins w:author="Sparkle Meadows" w:id="0" w:date="2020-12-31T00:27:43Z">
              <w:r w:rsidDel="00000000" w:rsidR="00000000" w:rsidRPr="00000000">
                <w:rPr>
                  <w:rFonts w:ascii="Source Sans Pro" w:cs="Source Sans Pro" w:eastAsia="Source Sans Pro" w:hAnsi="Source Sans Pro"/>
                  <w:sz w:val="24"/>
                  <w:szCs w:val="24"/>
                  <w:rtl w:val="0"/>
                </w:rPr>
                <w:t xml:space="preserve">organization</w:t>
              </w:r>
            </w:ins>
            <w:del w:author="Sparkle Meadows" w:id="0" w:date="2020-12-31T00:27:43Z">
              <w:r w:rsidDel="00000000" w:rsidR="00000000" w:rsidRPr="00000000">
                <w:rPr>
                  <w:rFonts w:ascii="Source Sans Pro" w:cs="Source Sans Pro" w:eastAsia="Source Sans Pro" w:hAnsi="Source Sans Pro"/>
                  <w:sz w:val="24"/>
                  <w:szCs w:val="24"/>
                  <w:rtl w:val="0"/>
                </w:rPr>
                <w:delText xml:space="preserve">org</w:delText>
              </w:r>
              <w:r w:rsidDel="00000000" w:rsidR="00000000" w:rsidRPr="00000000">
                <w:rPr>
                  <w:rtl w:val="0"/>
                </w:rPr>
                <w:delText xml:space="preserve">anziation</w:delText>
              </w:r>
            </w:del>
            <w:r w:rsidDel="00000000" w:rsidR="00000000" w:rsidRPr="00000000">
              <w:rPr>
                <w:rtl w:val="0"/>
              </w:rPr>
              <w:t xml:space="preserve">/site</w:t>
            </w:r>
            <w:r w:rsidDel="00000000" w:rsidR="00000000" w:rsidRPr="00000000">
              <w:rPr>
                <w:rFonts w:ascii="Source Sans Pro" w:cs="Source Sans Pro" w:eastAsia="Source Sans Pro" w:hAnsi="Source Sans Pro"/>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11"/>
              </w:numPr>
              <w:spacing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Confirm this </w:t>
            </w:r>
            <w:commentRangeStart w:id="3"/>
            <w:r w:rsidDel="00000000" w:rsidR="00000000" w:rsidRPr="00000000">
              <w:rPr>
                <w:rFonts w:ascii="Source Sans Pro" w:cs="Source Sans Pro" w:eastAsia="Source Sans Pro" w:hAnsi="Source Sans Pro"/>
                <w:sz w:val="24"/>
                <w:szCs w:val="24"/>
                <w:rtl w:val="0"/>
              </w:rPr>
              <w:t xml:space="preserve">aggregation relations</w:t>
            </w:r>
            <w:commentRangeEnd w:id="3"/>
            <w:r w:rsidDel="00000000" w:rsidR="00000000" w:rsidRPr="00000000">
              <w:commentReference w:id="3"/>
            </w:r>
            <w:r w:rsidDel="00000000" w:rsidR="00000000" w:rsidRPr="00000000">
              <w:rPr>
                <w:rFonts w:ascii="Source Sans Pro" w:cs="Source Sans Pro" w:eastAsia="Source Sans Pro" w:hAnsi="Source Sans Pro"/>
                <w:sz w:val="24"/>
                <w:szCs w:val="24"/>
                <w:rtl w:val="0"/>
              </w:rPr>
              <w:t xml:space="preserve">,</w:t>
            </w:r>
            <w:r w:rsidDel="00000000" w:rsidR="00000000" w:rsidRPr="00000000">
              <w:rPr>
                <w:rtl w:val="0"/>
              </w:rPr>
            </w:r>
          </w:p>
          <w:p w:rsidR="00000000" w:rsidDel="00000000" w:rsidP="00000000" w:rsidRDefault="00000000" w:rsidRPr="00000000" w14:paraId="00000063">
            <w:pPr>
              <w:widowControl w:val="0"/>
              <w:numPr>
                <w:ilvl w:val="1"/>
                <w:numId w:val="11"/>
              </w:numPr>
              <w:spacing w:line="240" w:lineRule="auto"/>
              <w:ind w:left="1440" w:hanging="360"/>
              <w:rPr>
                <w:rFonts w:ascii="Source Sans Pro" w:cs="Source Sans Pro" w:eastAsia="Source Sans Pro" w:hAnsi="Source Sans Pro"/>
                <w:sz w:val="24"/>
                <w:szCs w:val="24"/>
              </w:rPr>
            </w:pPr>
            <w:r w:rsidDel="00000000" w:rsidR="00000000" w:rsidRPr="00000000">
              <w:rPr>
                <w:rtl w:val="0"/>
              </w:rPr>
              <w:t xml:space="preserve">Provide details </w:t>
            </w:r>
            <w:r w:rsidDel="00000000" w:rsidR="00000000" w:rsidRPr="00000000">
              <w:rPr>
                <w:rFonts w:ascii="Source Sans Pro" w:cs="Source Sans Pro" w:eastAsia="Source Sans Pro" w:hAnsi="Source Sans Pro"/>
                <w:sz w:val="24"/>
                <w:szCs w:val="24"/>
                <w:rtl w:val="0"/>
              </w:rPr>
              <w:t xml:space="preserve">if any particular issues have come up in the past</w:t>
            </w:r>
          </w:p>
          <w:p w:rsidR="00000000" w:rsidDel="00000000" w:rsidP="00000000" w:rsidRDefault="00000000" w:rsidRPr="00000000" w14:paraId="00000064">
            <w:pPr>
              <w:widowControl w:val="0"/>
              <w:spacing w:line="240" w:lineRule="auto"/>
              <w:ind w:left="720" w:firstLine="0"/>
              <w:rPr/>
            </w:pPr>
            <w:r w:rsidDel="00000000" w:rsidR="00000000" w:rsidRPr="00000000">
              <w:rPr>
                <w:rtl w:val="0"/>
              </w:rPr>
            </w:r>
          </w:p>
          <w:p w:rsidR="00000000" w:rsidDel="00000000" w:rsidP="00000000" w:rsidRDefault="00000000" w:rsidRPr="00000000" w14:paraId="00000065">
            <w:pPr>
              <w:widowControl w:val="0"/>
              <w:numPr>
                <w:ilvl w:val="0"/>
                <w:numId w:val="11"/>
              </w:numPr>
              <w:spacing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Confir</w:t>
            </w:r>
            <w:r w:rsidDel="00000000" w:rsidR="00000000" w:rsidRPr="00000000">
              <w:rPr>
                <w:rtl w:val="0"/>
              </w:rPr>
              <w:t xml:space="preserve">m</w:t>
            </w: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sz w:val="24"/>
                <w:szCs w:val="24"/>
                <w:rtl w:val="0"/>
              </w:rPr>
              <w:t xml:space="preserve">the Data Hub </w:t>
            </w:r>
            <w:hyperlink w:anchor="yrjsh6cif0fj">
              <w:r w:rsidDel="00000000" w:rsidR="00000000" w:rsidRPr="00000000">
                <w:rPr>
                  <w:rFonts w:ascii="Source Sans Pro" w:cs="Source Sans Pro" w:eastAsia="Source Sans Pro" w:hAnsi="Source Sans Pro"/>
                  <w:color w:val="1155cc"/>
                  <w:sz w:val="24"/>
                  <w:szCs w:val="24"/>
                  <w:u w:val="single"/>
                  <w:rtl w:val="0"/>
                </w:rPr>
                <w:t xml:space="preserve">new facility registration process</w:t>
              </w:r>
            </w:hyperlink>
            <w:r w:rsidDel="00000000" w:rsidR="00000000" w:rsidRPr="00000000">
              <w:rPr>
                <w:rtl w:val="0"/>
              </w:rPr>
            </w:r>
          </w:p>
          <w:p w:rsidR="00000000" w:rsidDel="00000000" w:rsidP="00000000" w:rsidRDefault="00000000" w:rsidRPr="00000000" w14:paraId="00000066">
            <w:pPr>
              <w:widowControl w:val="0"/>
              <w:numPr>
                <w:ilvl w:val="1"/>
                <w:numId w:val="11"/>
              </w:numPr>
              <w:spacing w:line="240" w:lineRule="auto"/>
              <w:ind w:left="1440" w:hanging="360"/>
              <w:rPr>
                <w:rFonts w:ascii="Source Sans Pro" w:cs="Source Sans Pro" w:eastAsia="Source Sans Pro" w:hAnsi="Source Sans Pro"/>
                <w:sz w:val="24"/>
                <w:szCs w:val="24"/>
              </w:rPr>
            </w:pPr>
            <w:r w:rsidDel="00000000" w:rsidR="00000000" w:rsidRPr="00000000">
              <w:rPr>
                <w:rtl w:val="0"/>
              </w:rPr>
              <w:t xml:space="preserve">P</w:t>
            </w:r>
            <w:r w:rsidDel="00000000" w:rsidR="00000000" w:rsidRPr="00000000">
              <w:rPr>
                <w:rFonts w:ascii="Source Sans Pro" w:cs="Source Sans Pro" w:eastAsia="Source Sans Pro" w:hAnsi="Source Sans Pro"/>
                <w:sz w:val="24"/>
                <w:szCs w:val="24"/>
                <w:rtl w:val="0"/>
              </w:rPr>
              <w:t xml:space="preserve">rovide </w:t>
            </w:r>
            <w:r w:rsidDel="00000000" w:rsidR="00000000" w:rsidRPr="00000000">
              <w:rPr>
                <w:rtl w:val="0"/>
              </w:rPr>
              <w:t xml:space="preserve">any</w:t>
            </w:r>
            <w:r w:rsidDel="00000000" w:rsidR="00000000" w:rsidRPr="00000000">
              <w:rPr>
                <w:rFonts w:ascii="Source Sans Pro" w:cs="Source Sans Pro" w:eastAsia="Source Sans Pro" w:hAnsi="Source Sans Pro"/>
                <w:sz w:val="24"/>
                <w:szCs w:val="24"/>
                <w:rtl w:val="0"/>
              </w:rPr>
              <w:t xml:space="preserve"> unique fields you require for each </w:t>
            </w:r>
            <w:r w:rsidDel="00000000" w:rsidR="00000000" w:rsidRPr="00000000">
              <w:rPr>
                <w:rtl w:val="0"/>
              </w:rPr>
              <w:t xml:space="preserve">organization/site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pStyle w:val="Heading2"/>
              <w:widowControl w:val="0"/>
              <w:rPr>
                <w:rFonts w:ascii="Source Sans Pro" w:cs="Source Sans Pro" w:eastAsia="Source Sans Pro" w:hAnsi="Source Sans Pro"/>
              </w:rPr>
            </w:pPr>
            <w:bookmarkStart w:colFirst="0" w:colLast="0" w:name="_milxi0v0ido4" w:id="11"/>
            <w:bookmarkEnd w:id="11"/>
            <w:r w:rsidDel="00000000" w:rsidR="00000000" w:rsidRPr="00000000">
              <w:rPr>
                <w:rFonts w:ascii="Source Sans Pro" w:cs="Source Sans Pro" w:eastAsia="Source Sans Pro" w:hAnsi="Source Sans Pro"/>
                <w:rtl w:val="0"/>
              </w:rPr>
              <w:t xml:space="preserve">Local jurisdictions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Data Hub has the ability to send data to state, county, city, and tribal public health departments.</w:t>
            </w:r>
          </w:p>
          <w:p w:rsidR="00000000" w:rsidDel="00000000" w:rsidP="00000000" w:rsidRDefault="00000000" w:rsidRPr="00000000" w14:paraId="00000069">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By default, we send the data to the state if 1) the patient is a resident, 2) the facility is present in the state. We also make the data available to the county based on these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1"/>
              </w:numPr>
              <w:spacing w:line="24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Confirm whether</w:t>
            </w:r>
            <w:r w:rsidDel="00000000" w:rsidR="00000000" w:rsidRPr="00000000">
              <w:rPr>
                <w:rFonts w:ascii="Source Sans Pro" w:cs="Source Sans Pro" w:eastAsia="Source Sans Pro" w:hAnsi="Source Sans Pro"/>
                <w:sz w:val="24"/>
                <w:szCs w:val="24"/>
                <w:rtl w:val="0"/>
              </w:rPr>
              <w:t xml:space="preserve"> there are local (state, county) reporting jurisdictions that may be different from the state</w:t>
            </w:r>
            <w:r w:rsidDel="00000000" w:rsidR="00000000" w:rsidRPr="00000000">
              <w:rPr>
                <w:rFonts w:ascii="Source Sans Pro" w:cs="Source Sans Pro" w:eastAsia="Source Sans Pro" w:hAnsi="Source Sans Pro"/>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2"/>
              <w:widowControl w:val="0"/>
              <w:rPr>
                <w:rFonts w:ascii="Source Sans Pro" w:cs="Source Sans Pro" w:eastAsia="Source Sans Pro" w:hAnsi="Source Sans Pro"/>
              </w:rPr>
            </w:pPr>
            <w:bookmarkStart w:colFirst="0" w:colLast="0" w:name="_milxi0v0ido4" w:id="11"/>
            <w:bookmarkEnd w:id="11"/>
            <w:r w:rsidDel="00000000" w:rsidR="00000000" w:rsidRPr="00000000">
              <w:rPr>
                <w:rFonts w:ascii="Source Sans Pro" w:cs="Source Sans Pro" w:eastAsia="Source Sans Pro" w:hAnsi="Source Sans Pro"/>
                <w:rtl w:val="0"/>
              </w:rPr>
              <w:t xml:space="preserve">Data Use / Custody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Data Hub currently considers agreements as required by each jurisdiction.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5"/>
              </w:numPr>
              <w:spacing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Share any registration/data use agreement forms that you require for your ELR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pStyle w:val="Heading2"/>
              <w:widowControl w:val="0"/>
              <w:rPr>
                <w:rFonts w:ascii="Source Sans Pro" w:cs="Source Sans Pro" w:eastAsia="Source Sans Pro" w:hAnsi="Source Sans Pro"/>
              </w:rPr>
            </w:pPr>
            <w:bookmarkStart w:colFirst="0" w:colLast="0" w:name="_milxi0v0ido4" w:id="11"/>
            <w:bookmarkEnd w:id="11"/>
            <w:r w:rsidDel="00000000" w:rsidR="00000000" w:rsidRPr="00000000">
              <w:rPr>
                <w:rFonts w:ascii="Source Sans Pro" w:cs="Source Sans Pro" w:eastAsia="Source Sans Pro" w:hAnsi="Source Sans Pro"/>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Data Hub is able to send test data before moving to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7"/>
              </w:numPr>
              <w:spacing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Share your requirements around your testing process</w:t>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74">
      <w:pPr>
        <w:pStyle w:val="Heading1"/>
        <w:widowControl w:val="0"/>
        <w:rPr/>
      </w:pPr>
      <w:bookmarkStart w:colFirst="0" w:colLast="0" w:name="_luanrnn6kh3r" w:id="14"/>
      <w:bookmarkEnd w:id="14"/>
      <w:r w:rsidDel="00000000" w:rsidR="00000000" w:rsidRPr="00000000">
        <w:br w:type="page"/>
      </w:r>
      <w:r w:rsidDel="00000000" w:rsidR="00000000" w:rsidRPr="00000000">
        <w:rPr>
          <w:rtl w:val="0"/>
        </w:rPr>
      </w:r>
    </w:p>
    <w:bookmarkStart w:colFirst="0" w:colLast="0" w:name="yrjsh6cif0fj" w:id="15"/>
    <w:bookmarkEnd w:id="15"/>
    <w:p w:rsidR="00000000" w:rsidDel="00000000" w:rsidP="00000000" w:rsidRDefault="00000000" w:rsidRPr="00000000" w14:paraId="00000075">
      <w:pPr>
        <w:pStyle w:val="Heading1"/>
        <w:widowControl w:val="0"/>
        <w:rPr/>
      </w:pPr>
      <w:bookmarkStart w:colFirst="0" w:colLast="0" w:name="_vx9oc6kxhq9a" w:id="16"/>
      <w:bookmarkEnd w:id="16"/>
      <w:r w:rsidDel="00000000" w:rsidR="00000000" w:rsidRPr="00000000">
        <w:rPr>
          <w:rtl w:val="0"/>
        </w:rPr>
        <w:t xml:space="preserve">New Organization/Site Registration Process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Data Hub works as an aggregation model - we receive data from multiple senders, clean the data, and send it to the local public health department in a consistent format.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Data Hub collects and shares the following information from each sender as they are registered to send data through the Data Hub</w:t>
      </w:r>
    </w:p>
    <w:p w:rsidR="00000000" w:rsidDel="00000000" w:rsidP="00000000" w:rsidRDefault="00000000" w:rsidRPr="00000000" w14:paraId="0000007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Sans Pro" w:cs="Source Sans Pro" w:eastAsia="Source Sans Pro" w:hAnsi="Source Sans Pro"/>
          <w:sz w:val="24"/>
          <w:szCs w:val="24"/>
        </w:rPr>
      </w:pPr>
      <w:r w:rsidDel="00000000" w:rsidR="00000000" w:rsidRPr="00000000">
        <w:rPr>
          <w:rtl w:val="0"/>
        </w:rPr>
        <w:t xml:space="preserve">Organization/Site</w:t>
      </w:r>
      <w:r w:rsidDel="00000000" w:rsidR="00000000" w:rsidRPr="00000000">
        <w:rPr>
          <w:rFonts w:ascii="Source Sans Pro" w:cs="Source Sans Pro" w:eastAsia="Source Sans Pro" w:hAnsi="Source Sans Pro"/>
          <w:sz w:val="24"/>
          <w:szCs w:val="24"/>
          <w:rtl w:val="0"/>
        </w:rPr>
        <w:t xml:space="preserve"> Name</w:t>
      </w:r>
    </w:p>
    <w:p w:rsidR="00000000" w:rsidDel="00000000" w:rsidP="00000000" w:rsidRDefault="00000000" w:rsidRPr="00000000" w14:paraId="0000007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CLIA</w:t>
      </w:r>
    </w:p>
    <w:p w:rsidR="00000000" w:rsidDel="00000000" w:rsidP="00000000" w:rsidRDefault="00000000" w:rsidRPr="00000000" w14:paraId="0000007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Address </w:t>
      </w:r>
      <w:commentRangeStart w:id="4"/>
      <w:r w:rsidDel="00000000" w:rsidR="00000000" w:rsidRPr="00000000">
        <w:rPr>
          <w:rFonts w:ascii="Source Sans Pro" w:cs="Source Sans Pro" w:eastAsia="Source Sans Pro" w:hAnsi="Source Sans Pro"/>
          <w:sz w:val="24"/>
          <w:szCs w:val="24"/>
          <w:rtl w:val="0"/>
        </w:rPr>
        <w:t xml:space="preserve">(Optional)</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 will send a spreadsheet on a daily/MWF/weekly cadence to an email address of your choice whenever there are new facilities</w:t>
      </w:r>
    </w:p>
    <w:p w:rsidR="00000000" w:rsidDel="00000000" w:rsidP="00000000" w:rsidRDefault="00000000" w:rsidRPr="00000000" w14:paraId="0000007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Sans Pro" w:cs="Source Sans Pro" w:eastAsia="Source Sans Pro" w:hAnsi="Source Sans Pro"/>
          <w:sz w:val="24"/>
          <w:szCs w:val="24"/>
        </w:rPr>
      </w:pPr>
      <w:hyperlink r:id="rId12">
        <w:r w:rsidDel="00000000" w:rsidR="00000000" w:rsidRPr="00000000">
          <w:rPr>
            <w:rFonts w:ascii="Source Sans Pro" w:cs="Source Sans Pro" w:eastAsia="Source Sans Pro" w:hAnsi="Source Sans Pro"/>
            <w:color w:val="1155cc"/>
            <w:sz w:val="24"/>
            <w:szCs w:val="24"/>
            <w:u w:val="single"/>
            <w:rtl w:val="0"/>
          </w:rPr>
          <w:t xml:space="preserve">See sample spreadsheet</w:t>
        </w:r>
      </w:hyperlink>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For the first </w:t>
      </w:r>
      <w:ins w:author="Sparkle Meadows" w:id="1" w:date="2020-12-31T00:25:08Z">
        <w:r w:rsidDel="00000000" w:rsidR="00000000" w:rsidRPr="00000000">
          <w:rPr>
            <w:rFonts w:ascii="Source Sans Pro" w:cs="Source Sans Pro" w:eastAsia="Source Sans Pro" w:hAnsi="Source Sans Pro"/>
            <w:sz w:val="24"/>
            <w:szCs w:val="24"/>
            <w:rtl w:val="0"/>
          </w:rPr>
          <w:t xml:space="preserve">site</w:t>
        </w:r>
      </w:ins>
      <w:del w:author="Sparkle Meadows" w:id="1" w:date="2020-12-31T00:25:08Z">
        <w:r w:rsidDel="00000000" w:rsidR="00000000" w:rsidRPr="00000000">
          <w:rPr>
            <w:rFonts w:ascii="Source Sans Pro" w:cs="Source Sans Pro" w:eastAsia="Source Sans Pro" w:hAnsi="Source Sans Pro"/>
            <w:sz w:val="24"/>
            <w:szCs w:val="24"/>
            <w:rtl w:val="0"/>
          </w:rPr>
          <w:delText xml:space="preserve">facility</w:delText>
        </w:r>
      </w:del>
      <w:r w:rsidDel="00000000" w:rsidR="00000000" w:rsidRPr="00000000">
        <w:rPr>
          <w:rFonts w:ascii="Source Sans Pro" w:cs="Source Sans Pro" w:eastAsia="Source Sans Pro" w:hAnsi="Source Sans Pro"/>
          <w:sz w:val="24"/>
          <w:szCs w:val="24"/>
          <w:rtl w:val="0"/>
        </w:rPr>
        <w:t xml:space="preserve">, we will send data to your testing server before moving onto production</w:t>
      </w:r>
    </w:p>
    <w:p w:rsidR="00000000" w:rsidDel="00000000" w:rsidP="00000000" w:rsidRDefault="00000000" w:rsidRPr="00000000" w14:paraId="0000008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For subsequent </w:t>
      </w:r>
      <w:ins w:author="Sparkle Meadows" w:id="2" w:date="2020-12-31T00:25:19Z">
        <w:r w:rsidDel="00000000" w:rsidR="00000000" w:rsidRPr="00000000">
          <w:rPr>
            <w:rFonts w:ascii="Source Sans Pro" w:cs="Source Sans Pro" w:eastAsia="Source Sans Pro" w:hAnsi="Source Sans Pro"/>
            <w:sz w:val="24"/>
            <w:szCs w:val="24"/>
            <w:rtl w:val="0"/>
          </w:rPr>
          <w:t xml:space="preserve">organizations/sites</w:t>
        </w:r>
      </w:ins>
      <w:del w:author="Sparkle Meadows" w:id="2" w:date="2020-12-31T00:25:19Z">
        <w:r w:rsidDel="00000000" w:rsidR="00000000" w:rsidRPr="00000000">
          <w:rPr>
            <w:rFonts w:ascii="Source Sans Pro" w:cs="Source Sans Pro" w:eastAsia="Source Sans Pro" w:hAnsi="Source Sans Pro"/>
            <w:sz w:val="24"/>
            <w:szCs w:val="24"/>
            <w:rtl w:val="0"/>
          </w:rPr>
          <w:delText xml:space="preserve">facilities</w:delText>
        </w:r>
      </w:del>
      <w:r w:rsidDel="00000000" w:rsidR="00000000" w:rsidRPr="00000000">
        <w:rPr>
          <w:rFonts w:ascii="Source Sans Pro" w:cs="Source Sans Pro" w:eastAsia="Source Sans Pro" w:hAnsi="Source Sans Pro"/>
          <w:sz w:val="24"/>
          <w:szCs w:val="24"/>
          <w:rtl w:val="0"/>
        </w:rPr>
        <w:t xml:space="preserve">, we will send data directly to production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sz w:val="24"/>
          <w:szCs w:val="24"/>
        </w:rPr>
      </w:pPr>
      <w:r w:rsidDel="00000000" w:rsidR="00000000" w:rsidRPr="00000000">
        <w:br w:type="page"/>
      </w:r>
      <w:r w:rsidDel="00000000" w:rsidR="00000000" w:rsidRPr="00000000">
        <w:rPr>
          <w:rtl w:val="0"/>
        </w:rPr>
      </w:r>
    </w:p>
    <w:bookmarkStart w:colFirst="0" w:colLast="0" w:name="gwpxqpigptm1" w:id="17"/>
    <w:bookmarkEnd w:id="17"/>
    <w:p w:rsidR="00000000" w:rsidDel="00000000" w:rsidP="00000000" w:rsidRDefault="00000000" w:rsidRPr="00000000" w14:paraId="00000084">
      <w:pPr>
        <w:pStyle w:val="Heading1"/>
        <w:rPr/>
      </w:pPr>
      <w:bookmarkStart w:colFirst="0" w:colLast="0" w:name="_xby1yofy960h" w:id="18"/>
      <w:bookmarkEnd w:id="18"/>
      <w:commentRangeStart w:id="5"/>
      <w:commentRangeStart w:id="6"/>
      <w:commentRangeStart w:id="7"/>
      <w:commentRangeStart w:id="8"/>
      <w:r w:rsidDel="00000000" w:rsidR="00000000" w:rsidRPr="00000000">
        <w:rPr>
          <w:rtl w:val="0"/>
        </w:rPr>
        <w:t xml:space="preserve">Frequently Asked Questions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5">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6">
      <w:pPr>
        <w:pStyle w:val="Heading2"/>
        <w:ind w:left="0" w:firstLine="0"/>
        <w:rPr/>
      </w:pPr>
      <w:bookmarkStart w:colFirst="0" w:colLast="0" w:name="_j77kpqh6x8u6" w:id="19"/>
      <w:bookmarkEnd w:id="19"/>
      <w:r w:rsidDel="00000000" w:rsidR="00000000" w:rsidRPr="00000000">
        <w:rPr>
          <w:rtl w:val="0"/>
        </w:rPr>
        <w:t xml:space="preserve">Who owns the data?</w:t>
      </w:r>
    </w:p>
    <w:p w:rsidR="00000000" w:rsidDel="00000000" w:rsidP="00000000" w:rsidRDefault="00000000" w:rsidRPr="00000000" w14:paraId="00000087">
      <w:pPr>
        <w:numPr>
          <w:ilvl w:val="0"/>
          <w:numId w:val="6"/>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ordering facilities own their own data. We submit on their behalf. We have a policy of transitory data retention - we delete the data after 14 days.</w:t>
      </w:r>
    </w:p>
    <w:p w:rsidR="00000000" w:rsidDel="00000000" w:rsidP="00000000" w:rsidRDefault="00000000" w:rsidRPr="00000000" w14:paraId="00000088">
      <w:pPr>
        <w:pStyle w:val="Heading2"/>
        <w:ind w:left="720" w:firstLine="0"/>
        <w:rPr/>
      </w:pPr>
      <w:bookmarkStart w:colFirst="0" w:colLast="0" w:name="_gqge8v2stfpr" w:id="20"/>
      <w:bookmarkEnd w:id="20"/>
      <w:r w:rsidDel="00000000" w:rsidR="00000000" w:rsidRPr="00000000">
        <w:rPr>
          <w:rtl w:val="0"/>
        </w:rPr>
      </w:r>
    </w:p>
    <w:p w:rsidR="00000000" w:rsidDel="00000000" w:rsidP="00000000" w:rsidRDefault="00000000" w:rsidRPr="00000000" w14:paraId="00000089">
      <w:pPr>
        <w:pStyle w:val="Heading2"/>
        <w:ind w:left="0" w:firstLine="0"/>
        <w:rPr/>
      </w:pPr>
      <w:bookmarkStart w:colFirst="0" w:colLast="0" w:name="_jre035qv9loa" w:id="21"/>
      <w:bookmarkEnd w:id="21"/>
      <w:r w:rsidDel="00000000" w:rsidR="00000000" w:rsidRPr="00000000">
        <w:rPr>
          <w:rtl w:val="0"/>
        </w:rPr>
        <w:t xml:space="preserve">Where does the data live?</w:t>
      </w:r>
    </w:p>
    <w:p w:rsidR="00000000" w:rsidDel="00000000" w:rsidP="00000000" w:rsidRDefault="00000000" w:rsidRPr="00000000" w14:paraId="0000008A">
      <w:pPr>
        <w:numPr>
          <w:ilvl w:val="0"/>
          <w:numId w:val="6"/>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CDC Cloud, for now. We have plans for migrating to a trusted third-party, long term.</w:t>
      </w:r>
    </w:p>
    <w:p w:rsidR="00000000" w:rsidDel="00000000" w:rsidP="00000000" w:rsidRDefault="00000000" w:rsidRPr="00000000" w14:paraId="0000008B">
      <w:pPr>
        <w:pStyle w:val="Heading2"/>
        <w:ind w:left="720" w:firstLine="0"/>
        <w:rPr/>
      </w:pPr>
      <w:bookmarkStart w:colFirst="0" w:colLast="0" w:name="_v7tmajmwa7pl" w:id="22"/>
      <w:bookmarkEnd w:id="22"/>
      <w:r w:rsidDel="00000000" w:rsidR="00000000" w:rsidRPr="00000000">
        <w:rPr>
          <w:rtl w:val="0"/>
        </w:rPr>
      </w:r>
    </w:p>
    <w:p w:rsidR="00000000" w:rsidDel="00000000" w:rsidP="00000000" w:rsidRDefault="00000000" w:rsidRPr="00000000" w14:paraId="0000008C">
      <w:pPr>
        <w:pStyle w:val="Heading2"/>
        <w:ind w:left="0" w:firstLine="0"/>
        <w:rPr/>
      </w:pPr>
      <w:bookmarkStart w:colFirst="0" w:colLast="0" w:name="_81oqa1sslj9l" w:id="23"/>
      <w:bookmarkEnd w:id="23"/>
      <w:r w:rsidDel="00000000" w:rsidR="00000000" w:rsidRPr="00000000">
        <w:rPr>
          <w:rtl w:val="0"/>
        </w:rPr>
        <w:t xml:space="preserve">Can the DataHub interface with senders other than SimpleReport? </w:t>
      </w:r>
    </w:p>
    <w:p w:rsidR="00000000" w:rsidDel="00000000" w:rsidP="00000000" w:rsidRDefault="00000000" w:rsidRPr="00000000" w14:paraId="0000008D">
      <w:pPr>
        <w:numPr>
          <w:ilvl w:val="0"/>
          <w:numId w:val="6"/>
        </w:numPr>
        <w:ind w:left="720" w:hanging="360"/>
      </w:pPr>
      <w:r w:rsidDel="00000000" w:rsidR="00000000" w:rsidRPr="00000000">
        <w:rPr>
          <w:rtl w:val="0"/>
        </w:rPr>
        <w:t xml:space="preserve">Yes. We are currently prioritizing large, multi-state senders, but if you have other senders you’d like to re-direct to Data Hub, please get in contact with us regarding the senders you are thinking of.</w:t>
      </w:r>
    </w:p>
    <w:p w:rsidR="00000000" w:rsidDel="00000000" w:rsidP="00000000" w:rsidRDefault="00000000" w:rsidRPr="00000000" w14:paraId="0000008E">
      <w:pPr>
        <w:pStyle w:val="Heading2"/>
        <w:ind w:left="720" w:firstLine="0"/>
        <w:rPr/>
      </w:pPr>
      <w:bookmarkStart w:colFirst="0" w:colLast="0" w:name="_g3265d5qn4mh" w:id="24"/>
      <w:bookmarkEnd w:id="24"/>
      <w:r w:rsidDel="00000000" w:rsidR="00000000" w:rsidRPr="00000000">
        <w:rPr>
          <w:rtl w:val="0"/>
        </w:rPr>
      </w:r>
    </w:p>
    <w:p w:rsidR="00000000" w:rsidDel="00000000" w:rsidP="00000000" w:rsidRDefault="00000000" w:rsidRPr="00000000" w14:paraId="0000008F">
      <w:pPr>
        <w:pStyle w:val="Heading2"/>
        <w:ind w:left="0" w:firstLine="0"/>
        <w:rPr/>
      </w:pPr>
      <w:bookmarkStart w:colFirst="0" w:colLast="0" w:name="_xjjyeg33alm0" w:id="25"/>
      <w:bookmarkEnd w:id="25"/>
      <w:r w:rsidDel="00000000" w:rsidR="00000000" w:rsidRPr="00000000">
        <w:rPr>
          <w:rtl w:val="0"/>
        </w:rPr>
        <w:t xml:space="preserve">Do you currently send data to NHSN?</w:t>
      </w:r>
    </w:p>
    <w:p w:rsidR="00000000" w:rsidDel="00000000" w:rsidP="00000000" w:rsidRDefault="00000000" w:rsidRPr="00000000" w14:paraId="00000090">
      <w:pPr>
        <w:numPr>
          <w:ilvl w:val="0"/>
          <w:numId w:val="6"/>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Not currently.</w:t>
      </w:r>
    </w:p>
    <w:p w:rsidR="00000000" w:rsidDel="00000000" w:rsidP="00000000" w:rsidRDefault="00000000" w:rsidRPr="00000000" w14:paraId="00000091">
      <w:pPr>
        <w:pStyle w:val="Heading2"/>
        <w:ind w:left="720" w:firstLine="0"/>
        <w:rPr/>
      </w:pPr>
      <w:bookmarkStart w:colFirst="0" w:colLast="0" w:name="_95jgr1nbjwgn" w:id="26"/>
      <w:bookmarkEnd w:id="26"/>
      <w:r w:rsidDel="00000000" w:rsidR="00000000" w:rsidRPr="00000000">
        <w:rPr>
          <w:rtl w:val="0"/>
        </w:rPr>
      </w:r>
    </w:p>
    <w:p w:rsidR="00000000" w:rsidDel="00000000" w:rsidP="00000000" w:rsidRDefault="00000000" w:rsidRPr="00000000" w14:paraId="00000092">
      <w:pPr>
        <w:pStyle w:val="Heading2"/>
        <w:ind w:left="0" w:firstLine="0"/>
        <w:rPr/>
      </w:pPr>
      <w:bookmarkStart w:colFirst="0" w:colLast="0" w:name="_vml93s2k7kvz" w:id="27"/>
      <w:bookmarkEnd w:id="27"/>
      <w:r w:rsidDel="00000000" w:rsidR="00000000" w:rsidRPr="00000000">
        <w:rPr>
          <w:rtl w:val="0"/>
        </w:rPr>
        <w:t xml:space="preserve">Do you send data to APHL?</w:t>
      </w:r>
    </w:p>
    <w:p w:rsidR="00000000" w:rsidDel="00000000" w:rsidP="00000000" w:rsidRDefault="00000000" w:rsidRPr="00000000" w14:paraId="00000093">
      <w:pPr>
        <w:numPr>
          <w:ilvl w:val="0"/>
          <w:numId w:val="6"/>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Not currently.</w:t>
      </w:r>
    </w:p>
    <w:p w:rsidR="00000000" w:rsidDel="00000000" w:rsidP="00000000" w:rsidRDefault="00000000" w:rsidRPr="00000000" w14:paraId="00000094">
      <w:pPr>
        <w:pStyle w:val="Heading2"/>
        <w:ind w:left="720" w:firstLine="0"/>
        <w:rPr/>
      </w:pPr>
      <w:bookmarkStart w:colFirst="0" w:colLast="0" w:name="_qalxvmkrk4t2" w:id="28"/>
      <w:bookmarkEnd w:id="28"/>
      <w:r w:rsidDel="00000000" w:rsidR="00000000" w:rsidRPr="00000000">
        <w:rPr>
          <w:rtl w:val="0"/>
        </w:rPr>
      </w:r>
    </w:p>
    <w:p w:rsidR="00000000" w:rsidDel="00000000" w:rsidP="00000000" w:rsidRDefault="00000000" w:rsidRPr="00000000" w14:paraId="00000095">
      <w:pPr>
        <w:pStyle w:val="Heading2"/>
        <w:ind w:left="0" w:firstLine="0"/>
        <w:rPr/>
      </w:pPr>
      <w:bookmarkStart w:colFirst="0" w:colLast="0" w:name="_ja0e41z94js7" w:id="29"/>
      <w:bookmarkEnd w:id="29"/>
      <w:r w:rsidDel="00000000" w:rsidR="00000000" w:rsidRPr="00000000">
        <w:rPr>
          <w:rtl w:val="0"/>
        </w:rPr>
        <w:t xml:space="preserve">How is data protected?</w:t>
      </w:r>
    </w:p>
    <w:p w:rsidR="00000000" w:rsidDel="00000000" w:rsidP="00000000" w:rsidRDefault="00000000" w:rsidRPr="00000000" w14:paraId="00000096">
      <w:pPr>
        <w:numPr>
          <w:ilvl w:val="0"/>
          <w:numId w:val="6"/>
        </w:numPr>
        <w:ind w:left="720" w:hanging="36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Need to fill this out.</w:t>
      </w:r>
    </w:p>
    <w:p w:rsidR="00000000" w:rsidDel="00000000" w:rsidP="00000000" w:rsidRDefault="00000000" w:rsidRPr="00000000" w14:paraId="00000097">
      <w:pPr>
        <w:pStyle w:val="Heading2"/>
        <w:ind w:left="720" w:firstLine="0"/>
        <w:rPr/>
      </w:pPr>
      <w:bookmarkStart w:colFirst="0" w:colLast="0" w:name="_v66dsu5sg77t" w:id="30"/>
      <w:bookmarkEnd w:id="30"/>
      <w:r w:rsidDel="00000000" w:rsidR="00000000" w:rsidRPr="00000000">
        <w:rPr>
          <w:rtl w:val="0"/>
        </w:rPr>
      </w:r>
    </w:p>
    <w:p w:rsidR="00000000" w:rsidDel="00000000" w:rsidP="00000000" w:rsidRDefault="00000000" w:rsidRPr="00000000" w14:paraId="00000098">
      <w:pPr>
        <w:pStyle w:val="Heading2"/>
        <w:ind w:left="0" w:firstLine="0"/>
        <w:rPr/>
      </w:pPr>
      <w:bookmarkStart w:colFirst="0" w:colLast="0" w:name="_njex31myqmy4" w:id="31"/>
      <w:bookmarkEnd w:id="31"/>
      <w:r w:rsidDel="00000000" w:rsidR="00000000" w:rsidRPr="00000000">
        <w:rPr>
          <w:rtl w:val="0"/>
        </w:rPr>
        <w:t xml:space="preserve">How do you have the right to send data?</w:t>
      </w:r>
    </w:p>
    <w:p w:rsidR="00000000" w:rsidDel="00000000" w:rsidP="00000000" w:rsidRDefault="00000000" w:rsidRPr="00000000" w14:paraId="00000099">
      <w:pPr>
        <w:numPr>
          <w:ilvl w:val="0"/>
          <w:numId w:val="6"/>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i w:val="1"/>
          <w:sz w:val="24"/>
          <w:szCs w:val="24"/>
          <w:rtl w:val="0"/>
        </w:rPr>
        <w:t xml:space="preserve">Need to fill this out.</w:t>
      </w: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widowControl w:val="0"/>
        <w:rPr>
          <w:rFonts w:ascii="Source Sans Pro" w:cs="Source Sans Pro" w:eastAsia="Source Sans Pro" w:hAnsi="Source Sans Pr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pPr>
      <w:bookmarkStart w:colFirst="0" w:colLast="0" w:name="_uv59augony0i" w:id="32"/>
      <w:bookmarkEnd w:id="32"/>
      <w:r w:rsidDel="00000000" w:rsidR="00000000" w:rsidRPr="00000000">
        <w:rPr>
          <w:rtl w:val="0"/>
        </w:rPr>
        <w:t xml:space="preserve">APPENDIX</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bookmarkStart w:colFirst="0" w:colLast="0" w:name="kix.as499smsnulm" w:id="33"/>
    <w:bookmarkEnd w:id="33"/>
    <w:p w:rsidR="00000000" w:rsidDel="00000000" w:rsidP="00000000" w:rsidRDefault="00000000" w:rsidRPr="00000000" w14:paraId="000000A0">
      <w:pPr>
        <w:rPr>
          <w:b w:val="1"/>
        </w:rPr>
      </w:pPr>
      <w:commentRangeStart w:id="9"/>
      <w:r w:rsidDel="00000000" w:rsidR="00000000" w:rsidRPr="00000000">
        <w:rPr>
          <w:b w:val="1"/>
          <w:rtl w:val="0"/>
        </w:rPr>
        <w:t xml:space="preserve">Intake Form</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1">
      <w:pPr>
        <w:rPr>
          <w:i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widowControl w:val="0"/>
        <w:numPr>
          <w:ilvl w:val="0"/>
          <w:numId w:val="8"/>
        </w:numPr>
        <w:ind w:left="720" w:hanging="360"/>
      </w:pPr>
      <w:r w:rsidDel="00000000" w:rsidR="00000000" w:rsidRPr="00000000">
        <w:rPr>
          <w:rtl w:val="0"/>
        </w:rPr>
        <w:t xml:space="preserve">Are you integrated with Redox?</w:t>
      </w:r>
    </w:p>
    <w:p w:rsidR="00000000" w:rsidDel="00000000" w:rsidP="00000000" w:rsidRDefault="00000000" w:rsidRPr="00000000" w14:paraId="000000A4">
      <w:pPr>
        <w:widowControl w:val="0"/>
        <w:numPr>
          <w:ilvl w:val="1"/>
          <w:numId w:val="8"/>
        </w:numPr>
        <w:ind w:left="1440" w:hanging="360"/>
      </w:pPr>
      <w:r w:rsidDel="00000000" w:rsidR="00000000" w:rsidRPr="00000000">
        <w:rPr>
          <w:rtl w:val="0"/>
        </w:rPr>
        <w:t xml:space="preserve">Yes</w:t>
      </w:r>
    </w:p>
    <w:p w:rsidR="00000000" w:rsidDel="00000000" w:rsidP="00000000" w:rsidRDefault="00000000" w:rsidRPr="00000000" w14:paraId="000000A5">
      <w:pPr>
        <w:widowControl w:val="0"/>
        <w:numPr>
          <w:ilvl w:val="1"/>
          <w:numId w:val="8"/>
        </w:numPr>
        <w:ind w:left="1440" w:hanging="360"/>
      </w:pPr>
      <w:r w:rsidDel="00000000" w:rsidR="00000000" w:rsidRPr="00000000">
        <w:rPr>
          <w:rtl w:val="0"/>
        </w:rPr>
        <w:t xml:space="preserve">No</w:t>
      </w:r>
    </w:p>
    <w:p w:rsidR="00000000" w:rsidDel="00000000" w:rsidP="00000000" w:rsidRDefault="00000000" w:rsidRPr="00000000" w14:paraId="000000A6">
      <w:pPr>
        <w:widowControl w:val="0"/>
        <w:numPr>
          <w:ilvl w:val="0"/>
          <w:numId w:val="8"/>
        </w:numPr>
        <w:ind w:left="720" w:hanging="360"/>
        <w:rPr>
          <w:i w:val="1"/>
        </w:rPr>
      </w:pPr>
      <w:r w:rsidDel="00000000" w:rsidR="00000000" w:rsidRPr="00000000">
        <w:rPr>
          <w:i w:val="1"/>
          <w:rtl w:val="0"/>
        </w:rPr>
        <w:t xml:space="preserve">If no, confirm ideal file type and share sample file and integration guide</w:t>
      </w:r>
    </w:p>
    <w:p w:rsidR="00000000" w:rsidDel="00000000" w:rsidP="00000000" w:rsidRDefault="00000000" w:rsidRPr="00000000" w14:paraId="000000A7">
      <w:pPr>
        <w:widowControl w:val="0"/>
        <w:numPr>
          <w:ilvl w:val="1"/>
          <w:numId w:val="8"/>
        </w:numPr>
        <w:ind w:left="1440" w:hanging="360"/>
      </w:pPr>
      <w:r w:rsidDel="00000000" w:rsidR="00000000" w:rsidRPr="00000000">
        <w:rPr>
          <w:rtl w:val="0"/>
        </w:rPr>
        <w:t xml:space="preserve">HL7</w:t>
      </w:r>
    </w:p>
    <w:p w:rsidR="00000000" w:rsidDel="00000000" w:rsidP="00000000" w:rsidRDefault="00000000" w:rsidRPr="00000000" w14:paraId="000000A8">
      <w:pPr>
        <w:widowControl w:val="0"/>
        <w:numPr>
          <w:ilvl w:val="1"/>
          <w:numId w:val="8"/>
        </w:numPr>
        <w:ind w:left="1440" w:hanging="360"/>
      </w:pPr>
      <w:r w:rsidDel="00000000" w:rsidR="00000000" w:rsidRPr="00000000">
        <w:rPr>
          <w:rtl w:val="0"/>
        </w:rPr>
        <w:t xml:space="preserve">CSV</w:t>
      </w:r>
    </w:p>
    <w:p w:rsidR="00000000" w:rsidDel="00000000" w:rsidP="00000000" w:rsidRDefault="00000000" w:rsidRPr="00000000" w14:paraId="000000A9">
      <w:pPr>
        <w:widowControl w:val="0"/>
        <w:numPr>
          <w:ilvl w:val="0"/>
          <w:numId w:val="8"/>
        </w:numPr>
        <w:ind w:left="720" w:hanging="360"/>
        <w:rPr>
          <w:i w:val="1"/>
        </w:rPr>
      </w:pPr>
      <w:r w:rsidDel="00000000" w:rsidR="00000000" w:rsidRPr="00000000">
        <w:rPr>
          <w:i w:val="1"/>
          <w:rtl w:val="0"/>
        </w:rPr>
        <w:t xml:space="preserve">If no, confirm your transport method</w:t>
      </w:r>
    </w:p>
    <w:p w:rsidR="00000000" w:rsidDel="00000000" w:rsidP="00000000" w:rsidRDefault="00000000" w:rsidRPr="00000000" w14:paraId="000000AA">
      <w:pPr>
        <w:widowControl w:val="0"/>
        <w:numPr>
          <w:ilvl w:val="1"/>
          <w:numId w:val="8"/>
        </w:numPr>
        <w:ind w:left="1440" w:hanging="360"/>
      </w:pPr>
      <w:r w:rsidDel="00000000" w:rsidR="00000000" w:rsidRPr="00000000">
        <w:rPr>
          <w:rtl w:val="0"/>
        </w:rPr>
        <w:t xml:space="preserve">SFTP</w:t>
      </w:r>
    </w:p>
    <w:p w:rsidR="00000000" w:rsidDel="00000000" w:rsidP="00000000" w:rsidRDefault="00000000" w:rsidRPr="00000000" w14:paraId="000000AB">
      <w:pPr>
        <w:widowControl w:val="0"/>
        <w:numPr>
          <w:ilvl w:val="1"/>
          <w:numId w:val="8"/>
        </w:numPr>
        <w:ind w:left="1440" w:hanging="360"/>
      </w:pPr>
      <w:r w:rsidDel="00000000" w:rsidR="00000000" w:rsidRPr="00000000">
        <w:rPr>
          <w:rtl w:val="0"/>
        </w:rPr>
        <w:t xml:space="preserve">SOAP</w:t>
      </w:r>
    </w:p>
    <w:p w:rsidR="00000000" w:rsidDel="00000000" w:rsidP="00000000" w:rsidRDefault="00000000" w:rsidRPr="00000000" w14:paraId="000000AC">
      <w:pPr>
        <w:widowControl w:val="0"/>
        <w:numPr>
          <w:ilvl w:val="1"/>
          <w:numId w:val="8"/>
        </w:numPr>
        <w:ind w:left="1440" w:hanging="360"/>
      </w:pPr>
      <w:r w:rsidDel="00000000" w:rsidR="00000000" w:rsidRPr="00000000">
        <w:rPr>
          <w:rtl w:val="0"/>
        </w:rPr>
        <w:t xml:space="preserve">PHNIMS</w:t>
      </w:r>
    </w:p>
    <w:p w:rsidR="00000000" w:rsidDel="00000000" w:rsidP="00000000" w:rsidRDefault="00000000" w:rsidRPr="00000000" w14:paraId="000000AD">
      <w:pPr>
        <w:widowControl w:val="0"/>
        <w:numPr>
          <w:ilvl w:val="1"/>
          <w:numId w:val="8"/>
        </w:numPr>
        <w:ind w:left="1440" w:hanging="360"/>
      </w:pPr>
      <w:r w:rsidDel="00000000" w:rsidR="00000000" w:rsidRPr="00000000">
        <w:rPr>
          <w:rtl w:val="0"/>
        </w:rPr>
        <w:t xml:space="preserve">...</w:t>
      </w:r>
    </w:p>
    <w:p w:rsidR="00000000" w:rsidDel="00000000" w:rsidP="00000000" w:rsidRDefault="00000000" w:rsidRPr="00000000" w14:paraId="000000AE">
      <w:pPr>
        <w:widowControl w:val="0"/>
        <w:numPr>
          <w:ilvl w:val="0"/>
          <w:numId w:val="8"/>
        </w:numPr>
        <w:ind w:left="720" w:hanging="360"/>
      </w:pPr>
      <w:r w:rsidDel="00000000" w:rsidR="00000000" w:rsidRPr="00000000">
        <w:rPr>
          <w:rtl w:val="0"/>
        </w:rPr>
        <w:t xml:space="preserve">How often do you want to receive data?</w:t>
      </w:r>
    </w:p>
    <w:p w:rsidR="00000000" w:rsidDel="00000000" w:rsidP="00000000" w:rsidRDefault="00000000" w:rsidRPr="00000000" w14:paraId="000000AF">
      <w:pPr>
        <w:widowControl w:val="0"/>
        <w:numPr>
          <w:ilvl w:val="1"/>
          <w:numId w:val="8"/>
        </w:numPr>
        <w:ind w:left="1440" w:hanging="360"/>
      </w:pPr>
      <w:r w:rsidDel="00000000" w:rsidR="00000000" w:rsidRPr="00000000">
        <w:rPr>
          <w:rtl w:val="0"/>
        </w:rPr>
        <w:t xml:space="preserve">Real time</w:t>
      </w:r>
    </w:p>
    <w:p w:rsidR="00000000" w:rsidDel="00000000" w:rsidP="00000000" w:rsidRDefault="00000000" w:rsidRPr="00000000" w14:paraId="000000B0">
      <w:pPr>
        <w:widowControl w:val="0"/>
        <w:numPr>
          <w:ilvl w:val="1"/>
          <w:numId w:val="8"/>
        </w:numPr>
        <w:ind w:left="1440" w:hanging="360"/>
      </w:pPr>
      <w:r w:rsidDel="00000000" w:rsidR="00000000" w:rsidRPr="00000000">
        <w:rPr>
          <w:rtl w:val="0"/>
        </w:rPr>
        <w:t xml:space="preserve">Daily</w:t>
      </w:r>
    </w:p>
    <w:p w:rsidR="00000000" w:rsidDel="00000000" w:rsidP="00000000" w:rsidRDefault="00000000" w:rsidRPr="00000000" w14:paraId="000000B1">
      <w:pPr>
        <w:widowControl w:val="0"/>
        <w:numPr>
          <w:ilvl w:val="1"/>
          <w:numId w:val="8"/>
        </w:numPr>
        <w:ind w:left="1440" w:hanging="360"/>
      </w:pPr>
      <w:r w:rsidDel="00000000" w:rsidR="00000000" w:rsidRPr="00000000">
        <w:rPr>
          <w:rtl w:val="0"/>
        </w:rPr>
        <w:t xml:space="preserve">Other</w:t>
      </w:r>
    </w:p>
    <w:p w:rsidR="00000000" w:rsidDel="00000000" w:rsidP="00000000" w:rsidRDefault="00000000" w:rsidRPr="00000000" w14:paraId="000000B2">
      <w:pPr>
        <w:widowControl w:val="0"/>
        <w:numPr>
          <w:ilvl w:val="0"/>
          <w:numId w:val="8"/>
        </w:numPr>
        <w:ind w:left="720" w:hanging="360"/>
      </w:pPr>
      <w:r w:rsidDel="00000000" w:rsidR="00000000" w:rsidRPr="00000000">
        <w:rPr>
          <w:rtl w:val="0"/>
        </w:rPr>
        <w:t xml:space="preserve">Are you able to accept AOE questions?</w:t>
      </w:r>
    </w:p>
    <w:p w:rsidR="00000000" w:rsidDel="00000000" w:rsidP="00000000" w:rsidRDefault="00000000" w:rsidRPr="00000000" w14:paraId="000000B3">
      <w:pPr>
        <w:widowControl w:val="0"/>
        <w:numPr>
          <w:ilvl w:val="1"/>
          <w:numId w:val="8"/>
        </w:numPr>
        <w:ind w:left="1440" w:hanging="360"/>
      </w:pPr>
      <w:r w:rsidDel="00000000" w:rsidR="00000000" w:rsidRPr="00000000">
        <w:rPr>
          <w:rtl w:val="0"/>
        </w:rPr>
        <w:t xml:space="preserve">Yes</w:t>
      </w:r>
    </w:p>
    <w:p w:rsidR="00000000" w:rsidDel="00000000" w:rsidP="00000000" w:rsidRDefault="00000000" w:rsidRPr="00000000" w14:paraId="000000B4">
      <w:pPr>
        <w:widowControl w:val="0"/>
        <w:numPr>
          <w:ilvl w:val="2"/>
          <w:numId w:val="8"/>
        </w:numPr>
        <w:ind w:left="2160" w:hanging="360"/>
        <w:rPr>
          <w:i w:val="1"/>
        </w:rPr>
      </w:pPr>
      <w:r w:rsidDel="00000000" w:rsidR="00000000" w:rsidRPr="00000000">
        <w:rPr>
          <w:i w:val="1"/>
          <w:rtl w:val="0"/>
        </w:rPr>
        <w:t xml:space="preserve">If so, what field do you want to send this as?</w:t>
      </w:r>
    </w:p>
    <w:p w:rsidR="00000000" w:rsidDel="00000000" w:rsidP="00000000" w:rsidRDefault="00000000" w:rsidRPr="00000000" w14:paraId="000000B5">
      <w:pPr>
        <w:widowControl w:val="0"/>
        <w:numPr>
          <w:ilvl w:val="1"/>
          <w:numId w:val="8"/>
        </w:numPr>
        <w:ind w:left="1440" w:hanging="360"/>
      </w:pPr>
      <w:r w:rsidDel="00000000" w:rsidR="00000000" w:rsidRPr="00000000">
        <w:rPr>
          <w:rtl w:val="0"/>
        </w:rPr>
        <w:t xml:space="preserve">No</w:t>
      </w:r>
    </w:p>
    <w:p w:rsidR="00000000" w:rsidDel="00000000" w:rsidP="00000000" w:rsidRDefault="00000000" w:rsidRPr="00000000" w14:paraId="000000B6">
      <w:pPr>
        <w:widowControl w:val="0"/>
        <w:numPr>
          <w:ilvl w:val="0"/>
          <w:numId w:val="8"/>
        </w:numPr>
        <w:ind w:left="720" w:hanging="360"/>
      </w:pPr>
      <w:r w:rsidDel="00000000" w:rsidR="00000000" w:rsidRPr="00000000">
        <w:rPr>
          <w:rtl w:val="0"/>
        </w:rPr>
        <w:t xml:space="preserve">Other technical questions</w:t>
      </w:r>
    </w:p>
    <w:p w:rsidR="00000000" w:rsidDel="00000000" w:rsidP="00000000" w:rsidRDefault="00000000" w:rsidRPr="00000000" w14:paraId="000000B7">
      <w:pPr>
        <w:widowControl w:val="0"/>
        <w:numPr>
          <w:ilvl w:val="1"/>
          <w:numId w:val="8"/>
        </w:numPr>
        <w:ind w:left="1440" w:hanging="360"/>
      </w:pPr>
      <w:r w:rsidDel="00000000" w:rsidR="00000000" w:rsidRPr="00000000">
        <w:rPr>
          <w:rtl w:val="0"/>
        </w:rPr>
        <w:t xml:space="preserve">Confirm receiving application OID and name</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(Data Hub hosts data schema) Look through our data schema and flag if any fields are missing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(Data Hub has standard data use agreements) Data Hub has standard data use agreements to sign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(Data Hub has standard testing processes) Data Hub has standard testing procedures to follow</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br w:type="page"/>
      </w: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Developer Facing doc </w:t>
      </w:r>
      <w:r w:rsidDel="00000000" w:rsidR="00000000" w:rsidRPr="00000000">
        <w:rPr>
          <w:rtl w:val="0"/>
        </w:rPr>
        <w:t xml:space="preserve">(From Jim’s brainstorm)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For both senders and receivers, We need a technical developer portal that our customers can go to, that describes: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Sender (e.g. a lab,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Receiver (e.g. state, territory)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formats we can 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authentication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kinds of batching we can handle (e.g.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versioning: how we handle changes to the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recommendations on retries on failure, corrections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 of how we do routing and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 of our available outgoing transport mechanisms (to sftp, to redox, make available for download,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process for validating prior to going into Production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Questions we need to ask the sender in a survey/form and/or initial meeting:</w:t>
      </w:r>
    </w:p>
    <w:p w:rsidR="00000000" w:rsidDel="00000000" w:rsidP="00000000" w:rsidRDefault="00000000" w:rsidRPr="00000000" w14:paraId="000000EC">
      <w:pPr>
        <w:rPr/>
      </w:pPr>
      <w:r w:rsidDel="00000000" w:rsidR="00000000" w:rsidRPr="00000000">
        <w:rPr>
          <w:rtl w:val="0"/>
        </w:rPr>
        <w:t xml:space="preserve">- desired batching rules</w:t>
      </w:r>
    </w:p>
    <w:p w:rsidR="00000000" w:rsidDel="00000000" w:rsidP="00000000" w:rsidRDefault="00000000" w:rsidRPr="00000000" w14:paraId="000000ED">
      <w:pPr>
        <w:rPr/>
      </w:pPr>
      <w:r w:rsidDel="00000000" w:rsidR="00000000" w:rsidRPr="00000000">
        <w:rPr>
          <w:rtl w:val="0"/>
        </w:rPr>
        <w:t xml:space="preserve">- desired business rules for where the data should go.</w:t>
      </w:r>
    </w:p>
    <w:p w:rsidR="00000000" w:rsidDel="00000000" w:rsidP="00000000" w:rsidRDefault="00000000" w:rsidRPr="00000000" w14:paraId="000000EE">
      <w:pPr>
        <w:rPr/>
      </w:pPr>
      <w:r w:rsidDel="00000000" w:rsidR="00000000" w:rsidRPr="00000000">
        <w:rPr>
          <w:rtl w:val="0"/>
        </w:rPr>
        <w:t xml:space="preserve">- desired format</w:t>
      </w:r>
    </w:p>
    <w:p w:rsidR="00000000" w:rsidDel="00000000" w:rsidP="00000000" w:rsidRDefault="00000000" w:rsidRPr="00000000" w14:paraId="000000EF">
      <w:pPr>
        <w:rPr/>
      </w:pPr>
      <w:r w:rsidDel="00000000" w:rsidR="00000000" w:rsidRPr="00000000">
        <w:rPr>
          <w:rtl w:val="0"/>
        </w:rPr>
        <w:t xml:space="preserve">- how they intend to handle connection failures</w:t>
      </w:r>
    </w:p>
    <w:p w:rsidR="00000000" w:rsidDel="00000000" w:rsidP="00000000" w:rsidRDefault="00000000" w:rsidRPr="00000000" w14:paraId="000000F0">
      <w:pPr>
        <w:rPr/>
      </w:pPr>
      <w:r w:rsidDel="00000000" w:rsidR="00000000" w:rsidRPr="00000000">
        <w:rPr>
          <w:rtl w:val="0"/>
        </w:rPr>
        <w:t xml:space="preserve">- require a a sample copy of the data they are generating. Once we have that, we'll study it, in prep for a second meeting.</w:t>
      </w:r>
    </w:p>
    <w:p w:rsidR="00000000" w:rsidDel="00000000" w:rsidP="00000000" w:rsidRDefault="00000000" w:rsidRPr="00000000" w14:paraId="000000F1">
      <w:pPr>
        <w:rPr/>
      </w:pPr>
      <w:r w:rsidDel="00000000" w:rsidR="00000000" w:rsidRPr="00000000">
        <w:rPr>
          <w:rtl w:val="0"/>
        </w:rPr>
        <w:t xml:space="preserve">- any known non-standard data reqs (eg, state-specific fields beyond what HHS requires)</w:t>
      </w:r>
    </w:p>
    <w:p w:rsidR="00000000" w:rsidDel="00000000" w:rsidP="00000000" w:rsidRDefault="00000000" w:rsidRPr="00000000" w14:paraId="000000F2">
      <w:pPr>
        <w:rPr/>
      </w:pPr>
      <w:r w:rsidDel="00000000" w:rsidR="00000000" w:rsidRPr="00000000">
        <w:rPr>
          <w:rtl w:val="0"/>
        </w:rPr>
        <w:t xml:space="preserve">- how long a testing/validation phase do they need? How will they test and validate?</w:t>
      </w:r>
    </w:p>
    <w:p w:rsidR="00000000" w:rsidDel="00000000" w:rsidP="00000000" w:rsidRDefault="00000000" w:rsidRPr="00000000" w14:paraId="000000F3">
      <w:pPr>
        <w:rPr>
          <w:b w:val="1"/>
        </w:rPr>
      </w:pPr>
      <w:r w:rsidDel="00000000" w:rsidR="00000000" w:rsidRPr="00000000">
        <w:rPr>
          <w:b w:val="1"/>
          <w:rtl w:val="0"/>
        </w:rPr>
        <w:t xml:space="preserve">Possible On boarding steps for someone SENDING us data.</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4"/>
        </w:numPr>
        <w:ind w:left="720" w:hanging="360"/>
        <w:rPr>
          <w:u w:val="none"/>
        </w:rPr>
      </w:pPr>
      <w:r w:rsidDel="00000000" w:rsidR="00000000" w:rsidRPr="00000000">
        <w:rPr>
          <w:rtl w:val="0"/>
        </w:rPr>
        <w:t xml:space="preserve">Read docs on our developer site.</w:t>
      </w:r>
    </w:p>
    <w:p w:rsidR="00000000" w:rsidDel="00000000" w:rsidP="00000000" w:rsidRDefault="00000000" w:rsidRPr="00000000" w14:paraId="000000F6">
      <w:pPr>
        <w:numPr>
          <w:ilvl w:val="0"/>
          <w:numId w:val="4"/>
        </w:numPr>
        <w:ind w:left="720" w:hanging="360"/>
        <w:rPr>
          <w:u w:val="none"/>
        </w:rPr>
      </w:pPr>
      <w:r w:rsidDel="00000000" w:rsidR="00000000" w:rsidRPr="00000000">
        <w:rPr>
          <w:rtl w:val="0"/>
        </w:rPr>
        <w:t xml:space="preserve">Send us sample data and answer our survey questions (see above)</w:t>
      </w:r>
    </w:p>
    <w:p w:rsidR="00000000" w:rsidDel="00000000" w:rsidP="00000000" w:rsidRDefault="00000000" w:rsidRPr="00000000" w14:paraId="000000F7">
      <w:pPr>
        <w:numPr>
          <w:ilvl w:val="0"/>
          <w:numId w:val="4"/>
        </w:numPr>
        <w:ind w:left="720" w:hanging="360"/>
        <w:rPr>
          <w:u w:val="none"/>
        </w:rPr>
      </w:pPr>
      <w:r w:rsidDel="00000000" w:rsidR="00000000" w:rsidRPr="00000000">
        <w:rPr>
          <w:rtl w:val="0"/>
        </w:rPr>
        <w:t xml:space="preserve">Meeting: Kickoff meeting</w:t>
      </w:r>
    </w:p>
    <w:p w:rsidR="00000000" w:rsidDel="00000000" w:rsidP="00000000" w:rsidRDefault="00000000" w:rsidRPr="00000000" w14:paraId="000000F8">
      <w:pPr>
        <w:numPr>
          <w:ilvl w:val="0"/>
          <w:numId w:val="4"/>
        </w:numPr>
        <w:ind w:left="720" w:hanging="360"/>
        <w:rPr>
          <w:u w:val="none"/>
        </w:rPr>
      </w:pPr>
      <w:r w:rsidDel="00000000" w:rsidR="00000000" w:rsidRPr="00000000">
        <w:rPr>
          <w:rtl w:val="0"/>
        </w:rPr>
        <w:t xml:space="preserve">We generate draft schema</w:t>
      </w:r>
    </w:p>
    <w:p w:rsidR="00000000" w:rsidDel="00000000" w:rsidP="00000000" w:rsidRDefault="00000000" w:rsidRPr="00000000" w14:paraId="000000F9">
      <w:pPr>
        <w:numPr>
          <w:ilvl w:val="0"/>
          <w:numId w:val="4"/>
        </w:numPr>
        <w:ind w:left="720" w:hanging="360"/>
        <w:rPr>
          <w:u w:val="none"/>
        </w:rPr>
      </w:pPr>
      <w:r w:rsidDel="00000000" w:rsidR="00000000" w:rsidRPr="00000000">
        <w:rPr>
          <w:rtl w:val="0"/>
        </w:rPr>
        <w:t xml:space="preserve">Meeting: Schema review meeting - the gory details</w:t>
      </w:r>
    </w:p>
    <w:p w:rsidR="00000000" w:rsidDel="00000000" w:rsidP="00000000" w:rsidRDefault="00000000" w:rsidRPr="00000000" w14:paraId="000000FA">
      <w:pPr>
        <w:numPr>
          <w:ilvl w:val="0"/>
          <w:numId w:val="4"/>
        </w:numPr>
        <w:ind w:left="720" w:hanging="360"/>
        <w:rPr>
          <w:u w:val="none"/>
        </w:rPr>
      </w:pPr>
      <w:r w:rsidDel="00000000" w:rsidR="00000000" w:rsidRPr="00000000">
        <w:rPr>
          <w:b w:val="1"/>
          <w:rtl w:val="0"/>
        </w:rPr>
        <w:t xml:space="preserve">==SCHEMA MILESTONE</w:t>
      </w:r>
      <w:r w:rsidDel="00000000" w:rsidR="00000000" w:rsidRPr="00000000">
        <w:rPr>
          <w:rtl w:val="0"/>
        </w:rPr>
        <w:t xml:space="preserve">: Customer has given us enough info to generate a final schema.</w:t>
      </w:r>
    </w:p>
    <w:p w:rsidR="00000000" w:rsidDel="00000000" w:rsidP="00000000" w:rsidRDefault="00000000" w:rsidRPr="00000000" w14:paraId="000000FB">
      <w:pPr>
        <w:numPr>
          <w:ilvl w:val="0"/>
          <w:numId w:val="4"/>
        </w:numPr>
        <w:ind w:left="720" w:hanging="360"/>
        <w:rPr>
          <w:u w:val="none"/>
        </w:rPr>
      </w:pPr>
      <w:r w:rsidDel="00000000" w:rsidR="00000000" w:rsidRPr="00000000">
        <w:rPr>
          <w:rtl w:val="0"/>
        </w:rPr>
        <w:t xml:space="preserve">We generate final schema. Code changes, if needed, here.</w:t>
      </w:r>
    </w:p>
    <w:p w:rsidR="00000000" w:rsidDel="00000000" w:rsidP="00000000" w:rsidRDefault="00000000" w:rsidRPr="00000000" w14:paraId="000000FC">
      <w:pPr>
        <w:numPr>
          <w:ilvl w:val="0"/>
          <w:numId w:val="4"/>
        </w:numPr>
        <w:ind w:left="720" w:hanging="360"/>
        <w:rPr>
          <w:u w:val="none"/>
        </w:rPr>
      </w:pPr>
      <w:r w:rsidDel="00000000" w:rsidR="00000000" w:rsidRPr="00000000">
        <w:rPr>
          <w:rtl w:val="0"/>
        </w:rPr>
        <w:t xml:space="preserve">Meeting: Walk through checklist to enter Testing mode.</w:t>
      </w:r>
    </w:p>
    <w:p w:rsidR="00000000" w:rsidDel="00000000" w:rsidP="00000000" w:rsidRDefault="00000000" w:rsidRPr="00000000" w14:paraId="000000FD">
      <w:pPr>
        <w:numPr>
          <w:ilvl w:val="0"/>
          <w:numId w:val="4"/>
        </w:numPr>
        <w:ind w:left="720" w:hanging="360"/>
        <w:rPr>
          <w:u w:val="none"/>
        </w:rPr>
      </w:pPr>
      <w:r w:rsidDel="00000000" w:rsidR="00000000" w:rsidRPr="00000000">
        <w:rPr>
          <w:rtl w:val="0"/>
        </w:rPr>
        <w:t xml:space="preserve">Set up testing endpoint for them to send data, with final schema deployed.</w:t>
      </w:r>
    </w:p>
    <w:p w:rsidR="00000000" w:rsidDel="00000000" w:rsidP="00000000" w:rsidRDefault="00000000" w:rsidRPr="00000000" w14:paraId="000000FE">
      <w:pPr>
        <w:numPr>
          <w:ilvl w:val="0"/>
          <w:numId w:val="4"/>
        </w:numPr>
        <w:ind w:left="720" w:hanging="360"/>
        <w:rPr>
          <w:u w:val="none"/>
        </w:rPr>
      </w:pPr>
      <w:r w:rsidDel="00000000" w:rsidR="00000000" w:rsidRPr="00000000">
        <w:rPr>
          <w:rtl w:val="0"/>
        </w:rPr>
        <w:t xml:space="preserve">==</w:t>
      </w:r>
      <w:r w:rsidDel="00000000" w:rsidR="00000000" w:rsidRPr="00000000">
        <w:rPr>
          <w:b w:val="1"/>
          <w:rtl w:val="0"/>
        </w:rPr>
        <w:t xml:space="preserve">TESTING MILESTONE</w:t>
      </w:r>
      <w:r w:rsidDel="00000000" w:rsidR="00000000" w:rsidRPr="00000000">
        <w:rPr>
          <w:rtl w:val="0"/>
        </w:rPr>
        <w:t xml:space="preserve">: Customer has entered Testing mode.</w:t>
      </w:r>
    </w:p>
    <w:p w:rsidR="00000000" w:rsidDel="00000000" w:rsidP="00000000" w:rsidRDefault="00000000" w:rsidRPr="00000000" w14:paraId="000000FF">
      <w:pPr>
        <w:numPr>
          <w:ilvl w:val="0"/>
          <w:numId w:val="4"/>
        </w:numPr>
        <w:ind w:left="720" w:hanging="360"/>
        <w:rPr>
          <w:u w:val="none"/>
        </w:rPr>
      </w:pPr>
      <w:r w:rsidDel="00000000" w:rsidR="00000000" w:rsidRPr="00000000">
        <w:rPr>
          <w:rtl w:val="0"/>
        </w:rPr>
        <w:t xml:space="preserve">Send test files</w:t>
      </w:r>
    </w:p>
    <w:p w:rsidR="00000000" w:rsidDel="00000000" w:rsidP="00000000" w:rsidRDefault="00000000" w:rsidRPr="00000000" w14:paraId="00000100">
      <w:pPr>
        <w:numPr>
          <w:ilvl w:val="0"/>
          <w:numId w:val="4"/>
        </w:numPr>
        <w:ind w:left="720" w:hanging="360"/>
        <w:rPr>
          <w:u w:val="none"/>
        </w:rPr>
      </w:pPr>
      <w:r w:rsidDel="00000000" w:rsidR="00000000" w:rsidRPr="00000000">
        <w:rPr>
          <w:rtl w:val="0"/>
        </w:rPr>
        <w:t xml:space="preserve">Approve</w:t>
      </w:r>
    </w:p>
    <w:p w:rsidR="00000000" w:rsidDel="00000000" w:rsidP="00000000" w:rsidRDefault="00000000" w:rsidRPr="00000000" w14:paraId="00000101">
      <w:pPr>
        <w:numPr>
          <w:ilvl w:val="0"/>
          <w:numId w:val="4"/>
        </w:numPr>
        <w:ind w:left="720" w:hanging="360"/>
        <w:rPr>
          <w:u w:val="none"/>
        </w:rPr>
      </w:pPr>
      <w:r w:rsidDel="00000000" w:rsidR="00000000" w:rsidRPr="00000000">
        <w:rPr>
          <w:rtl w:val="0"/>
        </w:rPr>
        <w:t xml:space="preserve">==</w:t>
      </w:r>
      <w:r w:rsidDel="00000000" w:rsidR="00000000" w:rsidRPr="00000000">
        <w:rPr>
          <w:b w:val="1"/>
          <w:rtl w:val="0"/>
        </w:rPr>
        <w:t xml:space="preserve">PRODUCTION MILESTONE</w:t>
      </w:r>
      <w:r w:rsidDel="00000000" w:rsidR="00000000" w:rsidRPr="00000000">
        <w:rPr>
          <w:rtl w:val="0"/>
        </w:rPr>
        <w:t xml:space="preserve">: Customer has entered Production mode.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chard Hawes" w:id="5" w:date="2020-12-15T05:24:21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a section about what the state needs to agree to. What information that the state needs to provide.</w:t>
      </w:r>
    </w:p>
  </w:comment>
  <w:comment w:author="Sparkle Meadows" w:id="6" w:date="2020-12-15T17:49:42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I'd like to collect a list of the items in this "pre-packet" and then host it on open.cdc.gov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comment in another doc where I was thinking through this: https://docs.google.com/document/d/1DqxXxDMySdNKiCcF9S30hc1fC9jLnCoHY_QvWHtw9Ms/edit?disco=AAAALO2185Q</w:t>
      </w:r>
    </w:p>
  </w:comment>
  <w:comment w:author="James Liu" w:id="7" w:date="2020-12-15T22:02:08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requested access</w:t>
      </w:r>
    </w:p>
  </w:comment>
  <w:comment w:author="Sparkle Meadows" w:id="8" w:date="2020-12-22T14:01:38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@james.liu@pilot.cms.gov you should have access now. I had to move to a COVID folder!</w:t>
      </w:r>
    </w:p>
  </w:comment>
  <w:comment w:author="James Liu" w:id="1" w:date="2020-12-30T17:55:49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need to figure out how to capture each of these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registration form</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document manager</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something else...</w:t>
      </w:r>
    </w:p>
  </w:comment>
  <w:comment w:author="Sparkle Meadows" w:id="2" w:date="2020-12-31T00:27:21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single Google form for this as a place to start...There might be a better platform (or series of platforms) and y'all should feel free to use whatever makes the most sense.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https://docs.google.com/forms/d/18VoUG_kpogHqJrrM5J2pp1EeMklAydPwPJzYZyieN2Y/edit</w:t>
      </w:r>
    </w:p>
  </w:comment>
  <w:comment w:author="Sparkle Meadows" w:id="4" w:date="2020-12-31T00:24:50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probably make this required?</w:t>
      </w:r>
    </w:p>
  </w:comment>
  <w:comment w:author="Sparkle Meadows" w:id="3" w:date="2020-12-30T23:52:46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@james.liu@pilot.cms.gov what is this supposed to say?</w:t>
      </w:r>
    </w:p>
  </w:comment>
  <w:comment w:author="James Duff" w:id="0" w:date="2020-12-29T23:07:49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"When you first contact us, we'll ask you a few questions to get started.   1.   Transport mechanism:  how do you normally send data =? (email, fax, sftp, to an API)?</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Please supply an anonymized sample of the data you'd like to send via the hub.</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etc, etc</w:t>
      </w:r>
    </w:p>
  </w:comment>
  <w:comment w:author="James Liu" w:id="9" w:date="2020-12-29T00:36:03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a Google/Airtable form that captures the information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3f3f3f"/>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jc w:val="center"/>
    </w:pPr>
    <w:rPr>
      <w:rFonts w:ascii="Merriweather" w:cs="Merriweather" w:eastAsia="Merriweather" w:hAnsi="Merriweather"/>
      <w:color w:val="046b99"/>
      <w:sz w:val="40"/>
      <w:szCs w:val="40"/>
    </w:rPr>
  </w:style>
  <w:style w:type="paragraph" w:styleId="Heading2">
    <w:name w:val="heading 2"/>
    <w:basedOn w:val="Normal"/>
    <w:next w:val="Normal"/>
    <w:pPr>
      <w:keepNext w:val="1"/>
      <w:keepLines w:val="1"/>
    </w:pPr>
    <w:rPr>
      <w:rFonts w:ascii="Merriweather" w:cs="Merriweather" w:eastAsia="Merriweather" w:hAnsi="Merriweather"/>
      <w:b w:val="1"/>
    </w:rPr>
  </w:style>
  <w:style w:type="paragraph" w:styleId="Heading3">
    <w:name w:val="heading 3"/>
    <w:basedOn w:val="Normal"/>
    <w:next w:val="Normal"/>
    <w:pPr>
      <w:keepNext w:val="1"/>
      <w:keepLines w:val="1"/>
      <w:spacing w:line="240" w:lineRule="auto"/>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Merriweather" w:cs="Merriweather" w:eastAsia="Merriweather" w:hAnsi="Merriweather"/>
      <w:color w:val="046b99"/>
      <w:sz w:val="40"/>
      <w:szCs w:val="4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hhs.gov/sites/default/files/covid-19-laboratory-data-reporting-guidance.pdf" TargetMode="External"/><Relationship Id="rId10" Type="http://schemas.openxmlformats.org/officeDocument/2006/relationships/hyperlink" Target="mailto:USDS@cdc.gov" TargetMode="External"/><Relationship Id="rId12" Type="http://schemas.openxmlformats.org/officeDocument/2006/relationships/hyperlink" Target="https://docs.google.com/spreadsheets/d/1D7Stc2BC02NUXHoLsdluTACWg3gQ0gs43oyfTWl3R2M/edit#gid=0" TargetMode="External"/><Relationship Id="rId9" Type="http://schemas.openxmlformats.org/officeDocument/2006/relationships/hyperlink" Target="https://simplereport.cdc.gov/"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